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D59" w14:textId="77777777" w:rsidR="008066A5" w:rsidRDefault="008066A5">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Documento de Especificação Funcional</w:t>
      </w:r>
    </w:p>
    <w:p w14:paraId="2CF9F22A" w14:textId="77777777" w:rsidR="008066A5" w:rsidRDefault="008066A5">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8066A5" w14:paraId="5C1153E6" w14:textId="77777777">
        <w:trPr>
          <w:trHeight w:val="846"/>
        </w:trPr>
        <w:tc>
          <w:tcPr>
            <w:tcW w:w="4181" w:type="dxa"/>
            <w:tcBorders>
              <w:top w:val="nil"/>
              <w:left w:val="nil"/>
              <w:bottom w:val="nil"/>
              <w:right w:val="nil"/>
            </w:tcBorders>
          </w:tcPr>
          <w:p w14:paraId="0BCBFF24" w14:textId="77777777" w:rsidR="008066A5" w:rsidRDefault="008066A5">
            <w:pPr>
              <w:pStyle w:val="titulo"/>
              <w:spacing w:before="120"/>
            </w:pPr>
            <w:r>
              <w:rPr>
                <w:rFonts w:cs="Arial"/>
                <w:sz w:val="24"/>
              </w:rPr>
              <w:t xml:space="preserve">Logo  </w:t>
            </w:r>
            <w:r>
              <w:rPr>
                <w:rFonts w:cs="Arial"/>
                <w:sz w:val="24"/>
              </w:rPr>
              <w:br/>
            </w:r>
            <w:hyperlink r:id="rId8" w:history="1"/>
            <w:r>
              <w:rPr>
                <w:rFonts w:cs="Arial"/>
                <w:sz w:val="24"/>
              </w:rPr>
              <w:t>Organização</w:t>
            </w:r>
          </w:p>
        </w:tc>
        <w:tc>
          <w:tcPr>
            <w:tcW w:w="992" w:type="dxa"/>
            <w:tcBorders>
              <w:top w:val="nil"/>
              <w:left w:val="nil"/>
              <w:bottom w:val="nil"/>
              <w:right w:val="nil"/>
            </w:tcBorders>
          </w:tcPr>
          <w:p w14:paraId="2C07BF4D" w14:textId="77777777" w:rsidR="008066A5" w:rsidRDefault="008066A5">
            <w:pPr>
              <w:pStyle w:val="titulo"/>
              <w:spacing w:before="120"/>
            </w:pPr>
          </w:p>
        </w:tc>
        <w:tc>
          <w:tcPr>
            <w:tcW w:w="4533" w:type="dxa"/>
            <w:tcBorders>
              <w:top w:val="nil"/>
              <w:left w:val="nil"/>
              <w:bottom w:val="nil"/>
              <w:right w:val="nil"/>
            </w:tcBorders>
          </w:tcPr>
          <w:p w14:paraId="4042C1CB" w14:textId="77777777" w:rsidR="008066A5" w:rsidRDefault="008066A5">
            <w:pPr>
              <w:jc w:val="left"/>
              <w:rPr>
                <w:rFonts w:cs="Arial"/>
                <w:b/>
                <w:bCs/>
              </w:rPr>
            </w:pPr>
            <w:r>
              <w:rPr>
                <w:rFonts w:cs="Arial"/>
                <w:b/>
                <w:bCs/>
              </w:rPr>
              <w:t>Logo  do</w:t>
            </w:r>
            <w:r>
              <w:rPr>
                <w:rFonts w:cs="Arial"/>
                <w:b/>
                <w:bCs/>
              </w:rPr>
              <w:br/>
            </w:r>
            <w:hyperlink r:id="rId9" w:history="1"/>
            <w:r>
              <w:rPr>
                <w:rFonts w:cs="Arial"/>
                <w:b/>
                <w:bCs/>
              </w:rPr>
              <w:t>Cliente</w:t>
            </w:r>
          </w:p>
        </w:tc>
      </w:tr>
    </w:tbl>
    <w:p w14:paraId="1FCC7F84" w14:textId="77777777" w:rsidR="008066A5" w:rsidRDefault="008066A5">
      <w:pPr>
        <w:pStyle w:val="titulo"/>
        <w:spacing w:before="120"/>
      </w:pPr>
    </w:p>
    <w:p w14:paraId="0344A015" w14:textId="77777777" w:rsidR="008066A5" w:rsidRDefault="008066A5">
      <w:pPr>
        <w:pStyle w:val="titulo"/>
        <w:spacing w:before="120"/>
      </w:pPr>
    </w:p>
    <w:p w14:paraId="7ABDF0C9" w14:textId="77777777" w:rsidR="008066A5" w:rsidRDefault="008066A5">
      <w:pPr>
        <w:pStyle w:val="versao"/>
      </w:pPr>
    </w:p>
    <w:p w14:paraId="63CB40D6" w14:textId="77777777" w:rsidR="008066A5" w:rsidRDefault="008066A5"/>
    <w:p w14:paraId="07833F37" w14:textId="77777777" w:rsidR="008066A5" w:rsidRDefault="008066A5">
      <w:pPr>
        <w:jc w:val="right"/>
        <w:rPr>
          <w:rFonts w:cs="Arial"/>
          <w:b/>
          <w:bCs/>
          <w:i/>
          <w:iCs/>
          <w:color w:val="0000FF"/>
          <w:sz w:val="40"/>
        </w:rPr>
      </w:pPr>
      <w:r>
        <w:rPr>
          <w:rFonts w:cs="Arial"/>
          <w:b/>
          <w:bCs/>
          <w:i/>
          <w:iCs/>
          <w:color w:val="0000FF"/>
          <w:sz w:val="40"/>
        </w:rPr>
        <w:t>&lt;Organização&gt;</w:t>
      </w:r>
    </w:p>
    <w:p w14:paraId="511CE2EB" w14:textId="77777777" w:rsidR="008066A5" w:rsidRDefault="008066A5">
      <w:pPr>
        <w:jc w:val="right"/>
        <w:rPr>
          <w:rFonts w:cs="Arial"/>
          <w:b/>
          <w:bCs/>
          <w:sz w:val="40"/>
        </w:rPr>
      </w:pPr>
      <w:r>
        <w:rPr>
          <w:rFonts w:cs="Arial"/>
          <w:b/>
          <w:bCs/>
          <w:sz w:val="40"/>
        </w:rPr>
        <w:t xml:space="preserve">Cliente: </w:t>
      </w:r>
      <w:r>
        <w:rPr>
          <w:rFonts w:cs="Arial"/>
          <w:b/>
          <w:bCs/>
          <w:i/>
          <w:iCs/>
          <w:color w:val="0000FF"/>
          <w:sz w:val="40"/>
        </w:rPr>
        <w:t>&lt;nome do cliente&gt;</w:t>
      </w:r>
    </w:p>
    <w:p w14:paraId="5C3A2537" w14:textId="77777777" w:rsidR="008066A5" w:rsidRDefault="008066A5">
      <w:pPr>
        <w:jc w:val="right"/>
        <w:rPr>
          <w:rFonts w:cs="Arial"/>
          <w:sz w:val="40"/>
        </w:rPr>
      </w:pPr>
    </w:p>
    <w:p w14:paraId="3DB292A3" w14:textId="77777777" w:rsidR="008066A5" w:rsidRDefault="008066A5">
      <w:pPr>
        <w:pStyle w:val="sistema"/>
        <w:rPr>
          <w:i/>
          <w:color w:val="0000FF"/>
        </w:rPr>
      </w:pPr>
      <w:r>
        <w:rPr>
          <w:i/>
        </w:rPr>
        <w:t>Projeto:</w:t>
      </w:r>
      <w:r>
        <w:rPr>
          <w:i/>
          <w:color w:val="0000FF"/>
        </w:rPr>
        <w:t xml:space="preserve"> &lt;nome do projeto&gt;</w:t>
      </w:r>
    </w:p>
    <w:p w14:paraId="06B04106" w14:textId="7F6820B7" w:rsidR="008066A5" w:rsidRDefault="008066A5">
      <w:pPr>
        <w:pStyle w:val="versao"/>
        <w:rPr>
          <w:i/>
          <w:color w:val="0000FF"/>
        </w:rPr>
      </w:pPr>
      <w:r>
        <w:rPr>
          <w:i/>
        </w:rPr>
        <w:t>Versão:</w:t>
      </w:r>
      <w:r>
        <w:rPr>
          <w:i/>
          <w:color w:val="0000FF"/>
        </w:rPr>
        <w:t xml:space="preserve"> </w:t>
      </w:r>
      <w:r w:rsidR="007E3938">
        <w:rPr>
          <w:i/>
          <w:color w:val="0000FF"/>
        </w:rPr>
        <w:t>0.</w:t>
      </w:r>
      <w:r w:rsidR="000660E1">
        <w:rPr>
          <w:i/>
          <w:color w:val="0000FF"/>
        </w:rPr>
        <w:t>3</w:t>
      </w:r>
    </w:p>
    <w:p w14:paraId="32BB336F" w14:textId="77777777" w:rsidR="008066A5" w:rsidRDefault="008066A5"/>
    <w:p w14:paraId="52B10243" w14:textId="77777777" w:rsidR="008066A5" w:rsidRDefault="008066A5">
      <w:pPr>
        <w:sectPr w:rsidR="008066A5" w:rsidSect="0017582F">
          <w:headerReference w:type="default" r:id="rId10"/>
          <w:pgSz w:w="11906" w:h="16838" w:code="9"/>
          <w:pgMar w:top="1418" w:right="1418" w:bottom="1418" w:left="1418" w:header="680" w:footer="680" w:gutter="0"/>
          <w:cols w:space="720"/>
        </w:sectPr>
      </w:pPr>
    </w:p>
    <w:p w14:paraId="6BB0B57B" w14:textId="77777777" w:rsidR="008066A5" w:rsidRDefault="008066A5">
      <w:pPr>
        <w:jc w:val="center"/>
        <w:rPr>
          <w:b/>
          <w:sz w:val="28"/>
        </w:rPr>
      </w:pPr>
      <w:r>
        <w:rPr>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995"/>
        <w:gridCol w:w="4536"/>
        <w:gridCol w:w="1985"/>
      </w:tblGrid>
      <w:tr w:rsidR="008066A5" w14:paraId="5B1A2F96" w14:textId="77777777">
        <w:tc>
          <w:tcPr>
            <w:tcW w:w="1418" w:type="dxa"/>
            <w:shd w:val="pct12" w:color="000000" w:fill="FFFFFF"/>
          </w:tcPr>
          <w:p w14:paraId="752F1429" w14:textId="77777777" w:rsidR="008066A5" w:rsidRDefault="008066A5" w:rsidP="0017582F">
            <w:pPr>
              <w:pStyle w:val="Tableheader"/>
            </w:pPr>
            <w:r>
              <w:t>Data</w:t>
            </w:r>
          </w:p>
        </w:tc>
        <w:tc>
          <w:tcPr>
            <w:tcW w:w="995" w:type="dxa"/>
            <w:shd w:val="pct12" w:color="000000" w:fill="FFFFFF"/>
          </w:tcPr>
          <w:p w14:paraId="2A255910" w14:textId="77777777" w:rsidR="008066A5" w:rsidRDefault="008066A5" w:rsidP="0017582F">
            <w:pPr>
              <w:pStyle w:val="Tableheader"/>
            </w:pPr>
            <w:r>
              <w:t>Versão</w:t>
            </w:r>
          </w:p>
        </w:tc>
        <w:tc>
          <w:tcPr>
            <w:tcW w:w="4536" w:type="dxa"/>
            <w:shd w:val="pct12" w:color="000000" w:fill="FFFFFF"/>
          </w:tcPr>
          <w:p w14:paraId="75D69180" w14:textId="77777777" w:rsidR="008066A5" w:rsidRDefault="008066A5" w:rsidP="0017582F">
            <w:pPr>
              <w:pStyle w:val="Tableheader"/>
            </w:pPr>
            <w:r>
              <w:t>Descrição</w:t>
            </w:r>
          </w:p>
        </w:tc>
        <w:tc>
          <w:tcPr>
            <w:tcW w:w="1985" w:type="dxa"/>
            <w:shd w:val="pct12" w:color="000000" w:fill="FFFFFF"/>
          </w:tcPr>
          <w:p w14:paraId="4398E1C6" w14:textId="77777777" w:rsidR="008066A5" w:rsidRDefault="008066A5" w:rsidP="0017582F">
            <w:pPr>
              <w:pStyle w:val="Tableheader"/>
            </w:pPr>
            <w:r>
              <w:t>Autor</w:t>
            </w:r>
          </w:p>
        </w:tc>
      </w:tr>
      <w:tr w:rsidR="008066A5" w14:paraId="7E578955" w14:textId="77777777">
        <w:tc>
          <w:tcPr>
            <w:tcW w:w="1418" w:type="dxa"/>
          </w:tcPr>
          <w:p w14:paraId="16A07259" w14:textId="7F1263DA" w:rsidR="008066A5" w:rsidRDefault="007E3938" w:rsidP="0017582F">
            <w:pPr>
              <w:pStyle w:val="Fillinginstructiontablecell"/>
            </w:pPr>
            <w:r>
              <w:t>1</w:t>
            </w:r>
            <w:r w:rsidR="003F0B18">
              <w:t>0</w:t>
            </w:r>
            <w:r>
              <w:t>/12/19</w:t>
            </w:r>
          </w:p>
        </w:tc>
        <w:tc>
          <w:tcPr>
            <w:tcW w:w="995" w:type="dxa"/>
          </w:tcPr>
          <w:p w14:paraId="244F868B" w14:textId="77DE11E6" w:rsidR="008066A5" w:rsidRDefault="007E3938" w:rsidP="0017582F">
            <w:pPr>
              <w:pStyle w:val="Fillinginstructiontablecell"/>
            </w:pPr>
            <w:r>
              <w:t>0.</w:t>
            </w:r>
            <w:r w:rsidR="003F0B18">
              <w:t>1</w:t>
            </w:r>
          </w:p>
        </w:tc>
        <w:tc>
          <w:tcPr>
            <w:tcW w:w="4536" w:type="dxa"/>
          </w:tcPr>
          <w:p w14:paraId="19E93D8B" w14:textId="0E955F07" w:rsidR="008066A5" w:rsidRDefault="007E3938" w:rsidP="0017582F">
            <w:pPr>
              <w:pStyle w:val="Fillinginstructiontablecell"/>
            </w:pPr>
            <w:r>
              <w:t>Commit inicial</w:t>
            </w:r>
          </w:p>
        </w:tc>
        <w:tc>
          <w:tcPr>
            <w:tcW w:w="1985" w:type="dxa"/>
          </w:tcPr>
          <w:p w14:paraId="23EAB612" w14:textId="040CC18D" w:rsidR="008066A5" w:rsidRDefault="007E3938" w:rsidP="0017582F">
            <w:pPr>
              <w:pStyle w:val="Fillinginstructiontablecell"/>
            </w:pPr>
            <w:r>
              <w:t>Luís Lyra</w:t>
            </w:r>
          </w:p>
        </w:tc>
      </w:tr>
      <w:tr w:rsidR="008066A5" w14:paraId="5DFB6528" w14:textId="77777777">
        <w:tc>
          <w:tcPr>
            <w:tcW w:w="1418" w:type="dxa"/>
          </w:tcPr>
          <w:p w14:paraId="7F3C75F0" w14:textId="3B32C817" w:rsidR="008066A5" w:rsidRDefault="003F0B18" w:rsidP="0017582F">
            <w:pPr>
              <w:pStyle w:val="Fillinginstructiontablecell"/>
            </w:pPr>
            <w:r>
              <w:t>11/12/19</w:t>
            </w:r>
          </w:p>
        </w:tc>
        <w:tc>
          <w:tcPr>
            <w:tcW w:w="995" w:type="dxa"/>
          </w:tcPr>
          <w:p w14:paraId="4D858653" w14:textId="0FCEC0BB" w:rsidR="008066A5" w:rsidRDefault="003F0B18" w:rsidP="0017582F">
            <w:pPr>
              <w:pStyle w:val="Fillinginstructiontablecell"/>
            </w:pPr>
            <w:r>
              <w:t>0.2</w:t>
            </w:r>
          </w:p>
        </w:tc>
        <w:tc>
          <w:tcPr>
            <w:tcW w:w="4536" w:type="dxa"/>
          </w:tcPr>
          <w:p w14:paraId="167F0E06" w14:textId="4E5116B4" w:rsidR="008066A5" w:rsidRDefault="003F0B18" w:rsidP="0017582F">
            <w:pPr>
              <w:pStyle w:val="Fillinginstructiontablecell"/>
            </w:pPr>
            <w:r>
              <w:t>Inserção de diversas caracteristicas</w:t>
            </w:r>
          </w:p>
        </w:tc>
        <w:tc>
          <w:tcPr>
            <w:tcW w:w="1985" w:type="dxa"/>
          </w:tcPr>
          <w:p w14:paraId="2349B6ED" w14:textId="3D43DCB6" w:rsidR="008066A5" w:rsidRDefault="003F0B18" w:rsidP="0017582F">
            <w:pPr>
              <w:pStyle w:val="Fillinginstructiontablecell"/>
            </w:pPr>
            <w:r>
              <w:t>Luís Lyra</w:t>
            </w:r>
          </w:p>
        </w:tc>
      </w:tr>
      <w:tr w:rsidR="008066A5" w14:paraId="41E27EA2" w14:textId="77777777">
        <w:tc>
          <w:tcPr>
            <w:tcW w:w="1418" w:type="dxa"/>
          </w:tcPr>
          <w:p w14:paraId="10649F2D" w14:textId="2FCF815A" w:rsidR="008066A5" w:rsidRDefault="000660E1" w:rsidP="0017582F">
            <w:pPr>
              <w:pStyle w:val="Fillinginstructiontablecell"/>
            </w:pPr>
            <w:r>
              <w:t>12/12/19</w:t>
            </w:r>
          </w:p>
        </w:tc>
        <w:tc>
          <w:tcPr>
            <w:tcW w:w="995" w:type="dxa"/>
          </w:tcPr>
          <w:p w14:paraId="7F3B4D8C" w14:textId="06565260" w:rsidR="008066A5" w:rsidRDefault="000660E1" w:rsidP="0017582F">
            <w:pPr>
              <w:pStyle w:val="Fillinginstructiontablecell"/>
            </w:pPr>
            <w:r>
              <w:t>0.3</w:t>
            </w:r>
          </w:p>
        </w:tc>
        <w:tc>
          <w:tcPr>
            <w:tcW w:w="4536" w:type="dxa"/>
          </w:tcPr>
          <w:p w14:paraId="211AE9A6" w14:textId="334F30D2" w:rsidR="008066A5" w:rsidRDefault="00113C36" w:rsidP="0017582F">
            <w:pPr>
              <w:pStyle w:val="Fillinginstructiontablecell"/>
            </w:pPr>
            <w:r>
              <w:t>Correções pós c</w:t>
            </w:r>
            <w:r w:rsidR="000660E1">
              <w:t>onsulta com cliente</w:t>
            </w:r>
            <w:r>
              <w:t xml:space="preserve"> </w:t>
            </w:r>
            <w:r w:rsidR="000660E1">
              <w:t>e preenchimento de diversas caracteristicas.</w:t>
            </w:r>
          </w:p>
        </w:tc>
        <w:tc>
          <w:tcPr>
            <w:tcW w:w="1985" w:type="dxa"/>
          </w:tcPr>
          <w:p w14:paraId="20824D76" w14:textId="6D7C9DBC" w:rsidR="008066A5" w:rsidRDefault="000660E1" w:rsidP="0017582F">
            <w:pPr>
              <w:pStyle w:val="Fillinginstructiontablecell"/>
            </w:pPr>
            <w:r>
              <w:t>Luís Lyra</w:t>
            </w:r>
          </w:p>
        </w:tc>
      </w:tr>
      <w:tr w:rsidR="008066A5" w14:paraId="38F71E5A" w14:textId="77777777">
        <w:tc>
          <w:tcPr>
            <w:tcW w:w="1418" w:type="dxa"/>
          </w:tcPr>
          <w:p w14:paraId="2920F3BB" w14:textId="77777777" w:rsidR="008066A5" w:rsidRDefault="008066A5" w:rsidP="0017582F">
            <w:pPr>
              <w:pStyle w:val="Fillinginstructiontablecell"/>
            </w:pPr>
          </w:p>
        </w:tc>
        <w:tc>
          <w:tcPr>
            <w:tcW w:w="995" w:type="dxa"/>
          </w:tcPr>
          <w:p w14:paraId="70330F78" w14:textId="77777777" w:rsidR="008066A5" w:rsidRDefault="008066A5" w:rsidP="0017582F">
            <w:pPr>
              <w:pStyle w:val="Fillinginstructiontablecell"/>
            </w:pPr>
          </w:p>
        </w:tc>
        <w:tc>
          <w:tcPr>
            <w:tcW w:w="4536" w:type="dxa"/>
          </w:tcPr>
          <w:p w14:paraId="71E553D2" w14:textId="77777777" w:rsidR="008066A5" w:rsidRDefault="008066A5" w:rsidP="0017582F">
            <w:pPr>
              <w:pStyle w:val="Fillinginstructiontablecell"/>
            </w:pPr>
          </w:p>
        </w:tc>
        <w:tc>
          <w:tcPr>
            <w:tcW w:w="1985" w:type="dxa"/>
          </w:tcPr>
          <w:p w14:paraId="05CD886B" w14:textId="77777777" w:rsidR="008066A5" w:rsidRDefault="008066A5" w:rsidP="0017582F">
            <w:pPr>
              <w:pStyle w:val="Fillinginstructiontablecell"/>
            </w:pPr>
          </w:p>
        </w:tc>
      </w:tr>
      <w:tr w:rsidR="008066A5" w14:paraId="34AC58A5" w14:textId="77777777">
        <w:tc>
          <w:tcPr>
            <w:tcW w:w="1418" w:type="dxa"/>
          </w:tcPr>
          <w:p w14:paraId="7B544659" w14:textId="77777777" w:rsidR="008066A5" w:rsidRDefault="008066A5" w:rsidP="0017582F">
            <w:pPr>
              <w:pStyle w:val="Fillinginstructiontablecell"/>
            </w:pPr>
          </w:p>
        </w:tc>
        <w:tc>
          <w:tcPr>
            <w:tcW w:w="995" w:type="dxa"/>
          </w:tcPr>
          <w:p w14:paraId="6B1BB47F" w14:textId="77777777" w:rsidR="008066A5" w:rsidRDefault="008066A5" w:rsidP="0017582F">
            <w:pPr>
              <w:pStyle w:val="Fillinginstructiontablecell"/>
            </w:pPr>
          </w:p>
        </w:tc>
        <w:tc>
          <w:tcPr>
            <w:tcW w:w="4536" w:type="dxa"/>
          </w:tcPr>
          <w:p w14:paraId="20E86932" w14:textId="77777777" w:rsidR="008066A5" w:rsidRDefault="008066A5" w:rsidP="0017582F">
            <w:pPr>
              <w:pStyle w:val="Fillinginstructiontablecell"/>
            </w:pPr>
          </w:p>
        </w:tc>
        <w:tc>
          <w:tcPr>
            <w:tcW w:w="1985" w:type="dxa"/>
          </w:tcPr>
          <w:p w14:paraId="0F185CCA" w14:textId="77777777" w:rsidR="008066A5" w:rsidRDefault="008066A5" w:rsidP="0017582F">
            <w:pPr>
              <w:pStyle w:val="Fillinginstructiontablecell"/>
            </w:pPr>
          </w:p>
        </w:tc>
      </w:tr>
      <w:tr w:rsidR="008066A5" w14:paraId="0B724AEE" w14:textId="77777777">
        <w:tc>
          <w:tcPr>
            <w:tcW w:w="1418" w:type="dxa"/>
          </w:tcPr>
          <w:p w14:paraId="52D192AC" w14:textId="77777777" w:rsidR="008066A5" w:rsidRDefault="008066A5" w:rsidP="0017582F">
            <w:pPr>
              <w:pStyle w:val="Fillinginstructiontablecell"/>
            </w:pPr>
          </w:p>
        </w:tc>
        <w:tc>
          <w:tcPr>
            <w:tcW w:w="995" w:type="dxa"/>
          </w:tcPr>
          <w:p w14:paraId="4CF4BD6E" w14:textId="77777777" w:rsidR="008066A5" w:rsidRDefault="008066A5" w:rsidP="0017582F">
            <w:pPr>
              <w:pStyle w:val="Fillinginstructiontablecell"/>
            </w:pPr>
          </w:p>
        </w:tc>
        <w:tc>
          <w:tcPr>
            <w:tcW w:w="4536" w:type="dxa"/>
          </w:tcPr>
          <w:p w14:paraId="641402D8" w14:textId="77777777" w:rsidR="008066A5" w:rsidRDefault="008066A5" w:rsidP="0017582F">
            <w:pPr>
              <w:pStyle w:val="Fillinginstructiontablecell"/>
            </w:pPr>
          </w:p>
        </w:tc>
        <w:tc>
          <w:tcPr>
            <w:tcW w:w="1985" w:type="dxa"/>
          </w:tcPr>
          <w:p w14:paraId="6EBE0929" w14:textId="77777777" w:rsidR="008066A5" w:rsidRDefault="008066A5" w:rsidP="0017582F">
            <w:pPr>
              <w:pStyle w:val="Fillinginstructiontablecell"/>
            </w:pPr>
          </w:p>
        </w:tc>
      </w:tr>
      <w:tr w:rsidR="008066A5" w14:paraId="52A4A870" w14:textId="77777777">
        <w:tc>
          <w:tcPr>
            <w:tcW w:w="1418" w:type="dxa"/>
          </w:tcPr>
          <w:p w14:paraId="3AB148A1" w14:textId="77777777" w:rsidR="008066A5" w:rsidRDefault="008066A5" w:rsidP="0017582F">
            <w:pPr>
              <w:pStyle w:val="Fillinginstructiontablecell"/>
            </w:pPr>
          </w:p>
        </w:tc>
        <w:tc>
          <w:tcPr>
            <w:tcW w:w="995" w:type="dxa"/>
          </w:tcPr>
          <w:p w14:paraId="3E3C1CDC" w14:textId="77777777" w:rsidR="008066A5" w:rsidRDefault="008066A5" w:rsidP="0017582F">
            <w:pPr>
              <w:pStyle w:val="Fillinginstructiontablecell"/>
            </w:pPr>
          </w:p>
        </w:tc>
        <w:tc>
          <w:tcPr>
            <w:tcW w:w="4536" w:type="dxa"/>
          </w:tcPr>
          <w:p w14:paraId="232BEBA1" w14:textId="77777777" w:rsidR="008066A5" w:rsidRDefault="008066A5" w:rsidP="0017582F">
            <w:pPr>
              <w:pStyle w:val="Fillinginstructiontablecell"/>
            </w:pPr>
          </w:p>
        </w:tc>
        <w:tc>
          <w:tcPr>
            <w:tcW w:w="1985" w:type="dxa"/>
          </w:tcPr>
          <w:p w14:paraId="66FB52CE" w14:textId="77777777" w:rsidR="008066A5" w:rsidRDefault="008066A5" w:rsidP="0017582F">
            <w:pPr>
              <w:pStyle w:val="Fillinginstructiontablecell"/>
            </w:pPr>
          </w:p>
        </w:tc>
      </w:tr>
    </w:tbl>
    <w:p w14:paraId="11DEB758" w14:textId="77777777" w:rsidR="008066A5" w:rsidRDefault="008066A5"/>
    <w:p w14:paraId="282C589A" w14:textId="77777777" w:rsidR="008066A5" w:rsidRDefault="008066A5">
      <w:pPr>
        <w:sectPr w:rsidR="008066A5" w:rsidSect="0017582F">
          <w:pgSz w:w="11906" w:h="16838" w:code="9"/>
          <w:pgMar w:top="1418" w:right="1418" w:bottom="1418" w:left="1418" w:header="680" w:footer="680" w:gutter="0"/>
          <w:cols w:space="720"/>
          <w:titlePg/>
        </w:sectPr>
      </w:pPr>
    </w:p>
    <w:p w14:paraId="484FD72C" w14:textId="77777777" w:rsidR="008066A5" w:rsidRDefault="008066A5">
      <w:pPr>
        <w:pStyle w:val="conteudo"/>
        <w:outlineLvl w:val="0"/>
      </w:pPr>
      <w:r>
        <w:lastRenderedPageBreak/>
        <w:t>Conteúdo</w:t>
      </w:r>
    </w:p>
    <w:p w14:paraId="11D1A918" w14:textId="3C7EDD67" w:rsidR="00F873AB" w:rsidRPr="003C3E34" w:rsidRDefault="008066A5">
      <w:pPr>
        <w:pStyle w:val="TOC1"/>
        <w:rPr>
          <w:rFonts w:ascii="Calibri" w:hAnsi="Calibri"/>
          <w:b w:val="0"/>
          <w:caps w:val="0"/>
          <w:sz w:val="22"/>
          <w:szCs w:val="22"/>
        </w:rPr>
      </w:pPr>
      <w:r>
        <w:fldChar w:fldCharType="begin"/>
      </w:r>
      <w:r>
        <w:instrText xml:space="preserve"> TOC \o "1-3" \h \z </w:instrText>
      </w:r>
      <w:r>
        <w:fldChar w:fldCharType="separate"/>
      </w:r>
      <w:hyperlink w:anchor="_Toc27004615" w:history="1">
        <w:r w:rsidR="00F873AB" w:rsidRPr="00DC368C">
          <w:rPr>
            <w:rStyle w:val="Hyperlink"/>
          </w:rPr>
          <w:t>1.</w:t>
        </w:r>
        <w:r w:rsidR="00F873AB" w:rsidRPr="003C3E34">
          <w:rPr>
            <w:rFonts w:ascii="Calibri" w:hAnsi="Calibri"/>
            <w:b w:val="0"/>
            <w:caps w:val="0"/>
            <w:sz w:val="22"/>
            <w:szCs w:val="22"/>
          </w:rPr>
          <w:tab/>
        </w:r>
        <w:r w:rsidR="00F873AB" w:rsidRPr="00DC368C">
          <w:rPr>
            <w:rStyle w:val="Hyperlink"/>
          </w:rPr>
          <w:t>Introdução</w:t>
        </w:r>
        <w:r w:rsidR="00F873AB">
          <w:rPr>
            <w:webHidden/>
          </w:rPr>
          <w:tab/>
        </w:r>
        <w:r w:rsidR="00F873AB">
          <w:rPr>
            <w:webHidden/>
          </w:rPr>
          <w:fldChar w:fldCharType="begin"/>
        </w:r>
        <w:r w:rsidR="00F873AB">
          <w:rPr>
            <w:webHidden/>
          </w:rPr>
          <w:instrText xml:space="preserve"> PAGEREF _Toc27004615 \h </w:instrText>
        </w:r>
        <w:r w:rsidR="00F873AB">
          <w:rPr>
            <w:webHidden/>
          </w:rPr>
        </w:r>
        <w:r w:rsidR="00F873AB">
          <w:rPr>
            <w:webHidden/>
          </w:rPr>
          <w:fldChar w:fldCharType="separate"/>
        </w:r>
        <w:r w:rsidR="00F873AB">
          <w:rPr>
            <w:webHidden/>
          </w:rPr>
          <w:t>5</w:t>
        </w:r>
        <w:r w:rsidR="00F873AB">
          <w:rPr>
            <w:webHidden/>
          </w:rPr>
          <w:fldChar w:fldCharType="end"/>
        </w:r>
      </w:hyperlink>
    </w:p>
    <w:p w14:paraId="3350C1C1" w14:textId="4E6E5D02" w:rsidR="00F873AB" w:rsidRPr="003C3E34" w:rsidRDefault="000660E1">
      <w:pPr>
        <w:pStyle w:val="TOC2"/>
        <w:tabs>
          <w:tab w:val="left" w:pos="960"/>
          <w:tab w:val="right" w:leader="dot" w:pos="9060"/>
        </w:tabs>
        <w:rPr>
          <w:rFonts w:ascii="Calibri" w:hAnsi="Calibri"/>
          <w:smallCaps w:val="0"/>
          <w:noProof/>
          <w:sz w:val="22"/>
          <w:szCs w:val="22"/>
        </w:rPr>
      </w:pPr>
      <w:hyperlink w:anchor="_Toc27004616" w:history="1">
        <w:r w:rsidR="00F873AB" w:rsidRPr="00DC368C">
          <w:rPr>
            <w:rStyle w:val="Hyperlink"/>
            <w:iCs/>
            <w:noProof/>
          </w:rPr>
          <w:t>1.1</w:t>
        </w:r>
        <w:r w:rsidR="00F873AB" w:rsidRPr="003C3E34">
          <w:rPr>
            <w:rFonts w:ascii="Calibri" w:hAnsi="Calibri"/>
            <w:smallCaps w:val="0"/>
            <w:noProof/>
            <w:sz w:val="22"/>
            <w:szCs w:val="22"/>
          </w:rPr>
          <w:tab/>
        </w:r>
        <w:r w:rsidR="00F873AB" w:rsidRPr="00DC368C">
          <w:rPr>
            <w:rStyle w:val="Hyperlink"/>
            <w:noProof/>
          </w:rPr>
          <w:t>Convenções, termos e abreviações</w:t>
        </w:r>
        <w:r w:rsidR="00F873AB">
          <w:rPr>
            <w:noProof/>
            <w:webHidden/>
          </w:rPr>
          <w:tab/>
        </w:r>
        <w:r w:rsidR="00F873AB">
          <w:rPr>
            <w:noProof/>
            <w:webHidden/>
          </w:rPr>
          <w:fldChar w:fldCharType="begin"/>
        </w:r>
        <w:r w:rsidR="00F873AB">
          <w:rPr>
            <w:noProof/>
            <w:webHidden/>
          </w:rPr>
          <w:instrText xml:space="preserve"> PAGEREF _Toc27004616 \h </w:instrText>
        </w:r>
        <w:r w:rsidR="00F873AB">
          <w:rPr>
            <w:noProof/>
            <w:webHidden/>
          </w:rPr>
        </w:r>
        <w:r w:rsidR="00F873AB">
          <w:rPr>
            <w:noProof/>
            <w:webHidden/>
          </w:rPr>
          <w:fldChar w:fldCharType="separate"/>
        </w:r>
        <w:r w:rsidR="00F873AB">
          <w:rPr>
            <w:noProof/>
            <w:webHidden/>
          </w:rPr>
          <w:t>5</w:t>
        </w:r>
        <w:r w:rsidR="00F873AB">
          <w:rPr>
            <w:noProof/>
            <w:webHidden/>
          </w:rPr>
          <w:fldChar w:fldCharType="end"/>
        </w:r>
      </w:hyperlink>
    </w:p>
    <w:p w14:paraId="3C25E041" w14:textId="1026EE80" w:rsidR="00F873AB" w:rsidRPr="003C3E34" w:rsidRDefault="000660E1">
      <w:pPr>
        <w:pStyle w:val="TOC3"/>
        <w:tabs>
          <w:tab w:val="left" w:pos="1200"/>
          <w:tab w:val="right" w:leader="dot" w:pos="9060"/>
        </w:tabs>
        <w:rPr>
          <w:rFonts w:ascii="Calibri" w:hAnsi="Calibri"/>
          <w:i w:val="0"/>
          <w:noProof/>
          <w:sz w:val="22"/>
          <w:szCs w:val="22"/>
        </w:rPr>
      </w:pPr>
      <w:hyperlink w:anchor="_Toc27004617" w:history="1">
        <w:r w:rsidR="00F873AB" w:rsidRPr="00DC368C">
          <w:rPr>
            <w:rStyle w:val="Hyperlink"/>
            <w:noProof/>
          </w:rPr>
          <w:t>1.1.1</w:t>
        </w:r>
        <w:r w:rsidR="00F873AB" w:rsidRPr="003C3E34">
          <w:rPr>
            <w:rFonts w:ascii="Calibri" w:hAnsi="Calibri"/>
            <w:i w:val="0"/>
            <w:noProof/>
            <w:sz w:val="22"/>
            <w:szCs w:val="22"/>
          </w:rPr>
          <w:tab/>
        </w:r>
        <w:r w:rsidR="00F873AB" w:rsidRPr="00DC368C">
          <w:rPr>
            <w:rStyle w:val="Hyperlink"/>
            <w:noProof/>
          </w:rPr>
          <w:t>Identificação dos requisitos</w:t>
        </w:r>
        <w:r w:rsidR="00F873AB">
          <w:rPr>
            <w:noProof/>
            <w:webHidden/>
          </w:rPr>
          <w:tab/>
        </w:r>
        <w:r w:rsidR="00F873AB">
          <w:rPr>
            <w:noProof/>
            <w:webHidden/>
          </w:rPr>
          <w:fldChar w:fldCharType="begin"/>
        </w:r>
        <w:r w:rsidR="00F873AB">
          <w:rPr>
            <w:noProof/>
            <w:webHidden/>
          </w:rPr>
          <w:instrText xml:space="preserve"> PAGEREF _Toc27004617 \h </w:instrText>
        </w:r>
        <w:r w:rsidR="00F873AB">
          <w:rPr>
            <w:noProof/>
            <w:webHidden/>
          </w:rPr>
        </w:r>
        <w:r w:rsidR="00F873AB">
          <w:rPr>
            <w:noProof/>
            <w:webHidden/>
          </w:rPr>
          <w:fldChar w:fldCharType="separate"/>
        </w:r>
        <w:r w:rsidR="00F873AB">
          <w:rPr>
            <w:noProof/>
            <w:webHidden/>
          </w:rPr>
          <w:t>5</w:t>
        </w:r>
        <w:r w:rsidR="00F873AB">
          <w:rPr>
            <w:noProof/>
            <w:webHidden/>
          </w:rPr>
          <w:fldChar w:fldCharType="end"/>
        </w:r>
      </w:hyperlink>
    </w:p>
    <w:p w14:paraId="141900F9" w14:textId="5F062677" w:rsidR="00F873AB" w:rsidRPr="003C3E34" w:rsidRDefault="000660E1">
      <w:pPr>
        <w:pStyle w:val="TOC3"/>
        <w:tabs>
          <w:tab w:val="left" w:pos="1200"/>
          <w:tab w:val="right" w:leader="dot" w:pos="9060"/>
        </w:tabs>
        <w:rPr>
          <w:rFonts w:ascii="Calibri" w:hAnsi="Calibri"/>
          <w:i w:val="0"/>
          <w:noProof/>
          <w:sz w:val="22"/>
          <w:szCs w:val="22"/>
        </w:rPr>
      </w:pPr>
      <w:hyperlink w:anchor="_Toc27004618" w:history="1">
        <w:r w:rsidR="00F873AB" w:rsidRPr="00DC368C">
          <w:rPr>
            <w:rStyle w:val="Hyperlink"/>
            <w:noProof/>
          </w:rPr>
          <w:t>1.1.2</w:t>
        </w:r>
        <w:r w:rsidR="00F873AB" w:rsidRPr="003C3E34">
          <w:rPr>
            <w:rFonts w:ascii="Calibri" w:hAnsi="Calibri"/>
            <w:i w:val="0"/>
            <w:noProof/>
            <w:sz w:val="22"/>
            <w:szCs w:val="22"/>
          </w:rPr>
          <w:tab/>
        </w:r>
        <w:r w:rsidR="00F873AB" w:rsidRPr="00DC368C">
          <w:rPr>
            <w:rStyle w:val="Hyperlink"/>
            <w:noProof/>
          </w:rPr>
          <w:t>Identificação dos processos</w:t>
        </w:r>
        <w:r w:rsidR="00F873AB">
          <w:rPr>
            <w:noProof/>
            <w:webHidden/>
          </w:rPr>
          <w:tab/>
        </w:r>
        <w:r w:rsidR="00F873AB">
          <w:rPr>
            <w:noProof/>
            <w:webHidden/>
          </w:rPr>
          <w:fldChar w:fldCharType="begin"/>
        </w:r>
        <w:r w:rsidR="00F873AB">
          <w:rPr>
            <w:noProof/>
            <w:webHidden/>
          </w:rPr>
          <w:instrText xml:space="preserve"> PAGEREF _Toc27004618 \h </w:instrText>
        </w:r>
        <w:r w:rsidR="00F873AB">
          <w:rPr>
            <w:noProof/>
            <w:webHidden/>
          </w:rPr>
        </w:r>
        <w:r w:rsidR="00F873AB">
          <w:rPr>
            <w:noProof/>
            <w:webHidden/>
          </w:rPr>
          <w:fldChar w:fldCharType="separate"/>
        </w:r>
        <w:r w:rsidR="00F873AB">
          <w:rPr>
            <w:noProof/>
            <w:webHidden/>
          </w:rPr>
          <w:t>5</w:t>
        </w:r>
        <w:r w:rsidR="00F873AB">
          <w:rPr>
            <w:noProof/>
            <w:webHidden/>
          </w:rPr>
          <w:fldChar w:fldCharType="end"/>
        </w:r>
      </w:hyperlink>
    </w:p>
    <w:p w14:paraId="1E46FE64" w14:textId="30E08003" w:rsidR="00F873AB" w:rsidRPr="003C3E34" w:rsidRDefault="000660E1">
      <w:pPr>
        <w:pStyle w:val="TOC3"/>
        <w:tabs>
          <w:tab w:val="left" w:pos="1200"/>
          <w:tab w:val="right" w:leader="dot" w:pos="9060"/>
        </w:tabs>
        <w:rPr>
          <w:rFonts w:ascii="Calibri" w:hAnsi="Calibri"/>
          <w:i w:val="0"/>
          <w:noProof/>
          <w:sz w:val="22"/>
          <w:szCs w:val="22"/>
        </w:rPr>
      </w:pPr>
      <w:hyperlink w:anchor="_Toc27004619" w:history="1">
        <w:r w:rsidR="00F873AB" w:rsidRPr="00DC368C">
          <w:rPr>
            <w:rStyle w:val="Hyperlink"/>
            <w:noProof/>
          </w:rPr>
          <w:t>1.1.3</w:t>
        </w:r>
        <w:r w:rsidR="00F873AB" w:rsidRPr="003C3E34">
          <w:rPr>
            <w:rFonts w:ascii="Calibri" w:hAnsi="Calibri"/>
            <w:i w:val="0"/>
            <w:noProof/>
            <w:sz w:val="22"/>
            <w:szCs w:val="22"/>
          </w:rPr>
          <w:tab/>
        </w:r>
        <w:r w:rsidR="00F873AB" w:rsidRPr="00DC368C">
          <w:rPr>
            <w:rStyle w:val="Hyperlink"/>
            <w:noProof/>
          </w:rPr>
          <w:t>Prioridades dos requisitos</w:t>
        </w:r>
        <w:r w:rsidR="00F873AB">
          <w:rPr>
            <w:noProof/>
            <w:webHidden/>
          </w:rPr>
          <w:tab/>
        </w:r>
        <w:r w:rsidR="00F873AB">
          <w:rPr>
            <w:noProof/>
            <w:webHidden/>
          </w:rPr>
          <w:fldChar w:fldCharType="begin"/>
        </w:r>
        <w:r w:rsidR="00F873AB">
          <w:rPr>
            <w:noProof/>
            <w:webHidden/>
          </w:rPr>
          <w:instrText xml:space="preserve"> PAGEREF _Toc27004619 \h </w:instrText>
        </w:r>
        <w:r w:rsidR="00F873AB">
          <w:rPr>
            <w:noProof/>
            <w:webHidden/>
          </w:rPr>
        </w:r>
        <w:r w:rsidR="00F873AB">
          <w:rPr>
            <w:noProof/>
            <w:webHidden/>
          </w:rPr>
          <w:fldChar w:fldCharType="separate"/>
        </w:r>
        <w:r w:rsidR="00F873AB">
          <w:rPr>
            <w:noProof/>
            <w:webHidden/>
          </w:rPr>
          <w:t>6</w:t>
        </w:r>
        <w:r w:rsidR="00F873AB">
          <w:rPr>
            <w:noProof/>
            <w:webHidden/>
          </w:rPr>
          <w:fldChar w:fldCharType="end"/>
        </w:r>
      </w:hyperlink>
    </w:p>
    <w:p w14:paraId="249A0311" w14:textId="4FDD4BE5" w:rsidR="00F873AB" w:rsidRPr="003C3E34" w:rsidRDefault="000660E1">
      <w:pPr>
        <w:pStyle w:val="TOC1"/>
        <w:rPr>
          <w:rFonts w:ascii="Calibri" w:hAnsi="Calibri"/>
          <w:b w:val="0"/>
          <w:caps w:val="0"/>
          <w:sz w:val="22"/>
          <w:szCs w:val="22"/>
        </w:rPr>
      </w:pPr>
      <w:hyperlink w:anchor="_Toc27004620" w:history="1">
        <w:r w:rsidR="00F873AB" w:rsidRPr="00DC368C">
          <w:rPr>
            <w:rStyle w:val="Hyperlink"/>
          </w:rPr>
          <w:t>2.</w:t>
        </w:r>
        <w:r w:rsidR="00F873AB" w:rsidRPr="003C3E34">
          <w:rPr>
            <w:rFonts w:ascii="Calibri" w:hAnsi="Calibri"/>
            <w:b w:val="0"/>
            <w:caps w:val="0"/>
            <w:sz w:val="22"/>
            <w:szCs w:val="22"/>
          </w:rPr>
          <w:tab/>
        </w:r>
        <w:r w:rsidR="00F873AB" w:rsidRPr="00DC368C">
          <w:rPr>
            <w:rStyle w:val="Hyperlink"/>
          </w:rPr>
          <w:t>Modelo do negócio</w:t>
        </w:r>
        <w:r w:rsidR="00F873AB">
          <w:rPr>
            <w:webHidden/>
          </w:rPr>
          <w:tab/>
        </w:r>
        <w:r w:rsidR="00F873AB">
          <w:rPr>
            <w:webHidden/>
          </w:rPr>
          <w:fldChar w:fldCharType="begin"/>
        </w:r>
        <w:r w:rsidR="00F873AB">
          <w:rPr>
            <w:webHidden/>
          </w:rPr>
          <w:instrText xml:space="preserve"> PAGEREF _Toc27004620 \h </w:instrText>
        </w:r>
        <w:r w:rsidR="00F873AB">
          <w:rPr>
            <w:webHidden/>
          </w:rPr>
        </w:r>
        <w:r w:rsidR="00F873AB">
          <w:rPr>
            <w:webHidden/>
          </w:rPr>
          <w:fldChar w:fldCharType="separate"/>
        </w:r>
        <w:r w:rsidR="00F873AB">
          <w:rPr>
            <w:webHidden/>
          </w:rPr>
          <w:t>6</w:t>
        </w:r>
        <w:r w:rsidR="00F873AB">
          <w:rPr>
            <w:webHidden/>
          </w:rPr>
          <w:fldChar w:fldCharType="end"/>
        </w:r>
      </w:hyperlink>
    </w:p>
    <w:p w14:paraId="43747A9E" w14:textId="5FD13BD3" w:rsidR="00F873AB" w:rsidRPr="003C3E34" w:rsidRDefault="000660E1">
      <w:pPr>
        <w:pStyle w:val="TOC3"/>
        <w:tabs>
          <w:tab w:val="right" w:leader="dot" w:pos="9060"/>
        </w:tabs>
        <w:rPr>
          <w:rFonts w:ascii="Calibri" w:hAnsi="Calibri"/>
          <w:i w:val="0"/>
          <w:noProof/>
          <w:sz w:val="22"/>
          <w:szCs w:val="22"/>
        </w:rPr>
      </w:pPr>
      <w:hyperlink w:anchor="_Toc27004621" w:history="1">
        <w:r w:rsidR="00F873AB" w:rsidRPr="00DC368C">
          <w:rPr>
            <w:rStyle w:val="Hyperlink"/>
            <w:iCs/>
            <w:noProof/>
          </w:rPr>
          <w:t>[PAV001]</w:t>
        </w:r>
        <w:r w:rsidR="00F873AB" w:rsidRPr="00DC368C">
          <w:rPr>
            <w:rStyle w:val="Hyperlink"/>
            <w:noProof/>
          </w:rPr>
          <w:t xml:space="preserve"> Avaliação de Disciplina</w:t>
        </w:r>
        <w:r w:rsidR="00F873AB">
          <w:rPr>
            <w:noProof/>
            <w:webHidden/>
          </w:rPr>
          <w:tab/>
        </w:r>
        <w:r w:rsidR="00F873AB">
          <w:rPr>
            <w:noProof/>
            <w:webHidden/>
          </w:rPr>
          <w:fldChar w:fldCharType="begin"/>
        </w:r>
        <w:r w:rsidR="00F873AB">
          <w:rPr>
            <w:noProof/>
            <w:webHidden/>
          </w:rPr>
          <w:instrText xml:space="preserve"> PAGEREF _Toc27004621 \h </w:instrText>
        </w:r>
        <w:r w:rsidR="00F873AB">
          <w:rPr>
            <w:noProof/>
            <w:webHidden/>
          </w:rPr>
        </w:r>
        <w:r w:rsidR="00F873AB">
          <w:rPr>
            <w:noProof/>
            <w:webHidden/>
          </w:rPr>
          <w:fldChar w:fldCharType="separate"/>
        </w:r>
        <w:r w:rsidR="00F873AB">
          <w:rPr>
            <w:noProof/>
            <w:webHidden/>
          </w:rPr>
          <w:t>6</w:t>
        </w:r>
        <w:r w:rsidR="00F873AB">
          <w:rPr>
            <w:noProof/>
            <w:webHidden/>
          </w:rPr>
          <w:fldChar w:fldCharType="end"/>
        </w:r>
      </w:hyperlink>
    </w:p>
    <w:p w14:paraId="6690D843" w14:textId="527770BA" w:rsidR="00F873AB" w:rsidRPr="003C3E34" w:rsidRDefault="000660E1">
      <w:pPr>
        <w:pStyle w:val="TOC3"/>
        <w:tabs>
          <w:tab w:val="right" w:leader="dot" w:pos="9060"/>
        </w:tabs>
        <w:rPr>
          <w:rFonts w:ascii="Calibri" w:hAnsi="Calibri"/>
          <w:i w:val="0"/>
          <w:noProof/>
          <w:sz w:val="22"/>
          <w:szCs w:val="22"/>
        </w:rPr>
      </w:pPr>
      <w:hyperlink w:anchor="_Toc27004622" w:history="1">
        <w:r w:rsidR="00F873AB" w:rsidRPr="00DC368C">
          <w:rPr>
            <w:rStyle w:val="Hyperlink"/>
            <w:iCs/>
            <w:noProof/>
          </w:rPr>
          <w:t>[PAV002]</w:t>
        </w:r>
        <w:r w:rsidR="00F873AB" w:rsidRPr="00DC368C">
          <w:rPr>
            <w:rStyle w:val="Hyperlink"/>
            <w:noProof/>
          </w:rPr>
          <w:t xml:space="preserve"> Avaliação de Docente</w:t>
        </w:r>
        <w:r w:rsidR="00F873AB">
          <w:rPr>
            <w:noProof/>
            <w:webHidden/>
          </w:rPr>
          <w:tab/>
        </w:r>
        <w:r w:rsidR="00F873AB">
          <w:rPr>
            <w:noProof/>
            <w:webHidden/>
          </w:rPr>
          <w:fldChar w:fldCharType="begin"/>
        </w:r>
        <w:r w:rsidR="00F873AB">
          <w:rPr>
            <w:noProof/>
            <w:webHidden/>
          </w:rPr>
          <w:instrText xml:space="preserve"> PAGEREF _Toc27004622 \h </w:instrText>
        </w:r>
        <w:r w:rsidR="00F873AB">
          <w:rPr>
            <w:noProof/>
            <w:webHidden/>
          </w:rPr>
        </w:r>
        <w:r w:rsidR="00F873AB">
          <w:rPr>
            <w:noProof/>
            <w:webHidden/>
          </w:rPr>
          <w:fldChar w:fldCharType="separate"/>
        </w:r>
        <w:r w:rsidR="00F873AB">
          <w:rPr>
            <w:noProof/>
            <w:webHidden/>
          </w:rPr>
          <w:t>7</w:t>
        </w:r>
        <w:r w:rsidR="00F873AB">
          <w:rPr>
            <w:noProof/>
            <w:webHidden/>
          </w:rPr>
          <w:fldChar w:fldCharType="end"/>
        </w:r>
      </w:hyperlink>
    </w:p>
    <w:p w14:paraId="5DC56C83" w14:textId="1E408ACB" w:rsidR="00F873AB" w:rsidRPr="003C3E34" w:rsidRDefault="000660E1">
      <w:pPr>
        <w:pStyle w:val="TOC1"/>
        <w:rPr>
          <w:rFonts w:ascii="Calibri" w:hAnsi="Calibri"/>
          <w:b w:val="0"/>
          <w:caps w:val="0"/>
          <w:sz w:val="22"/>
          <w:szCs w:val="22"/>
        </w:rPr>
      </w:pPr>
      <w:hyperlink w:anchor="_Toc27004623" w:history="1">
        <w:r w:rsidR="00F873AB" w:rsidRPr="00DC368C">
          <w:rPr>
            <w:rStyle w:val="Hyperlink"/>
          </w:rPr>
          <w:t>3.</w:t>
        </w:r>
        <w:r w:rsidR="00F873AB" w:rsidRPr="003C3E34">
          <w:rPr>
            <w:rFonts w:ascii="Calibri" w:hAnsi="Calibri"/>
            <w:b w:val="0"/>
            <w:caps w:val="0"/>
            <w:sz w:val="22"/>
            <w:szCs w:val="22"/>
          </w:rPr>
          <w:tab/>
        </w:r>
        <w:r w:rsidR="00F873AB" w:rsidRPr="00DC368C">
          <w:rPr>
            <w:rStyle w:val="Hyperlink"/>
          </w:rPr>
          <w:t>Subsistemas relacionados</w:t>
        </w:r>
        <w:r w:rsidR="00F873AB">
          <w:rPr>
            <w:webHidden/>
          </w:rPr>
          <w:tab/>
        </w:r>
        <w:r w:rsidR="00F873AB">
          <w:rPr>
            <w:webHidden/>
          </w:rPr>
          <w:fldChar w:fldCharType="begin"/>
        </w:r>
        <w:r w:rsidR="00F873AB">
          <w:rPr>
            <w:webHidden/>
          </w:rPr>
          <w:instrText xml:space="preserve"> PAGEREF _Toc27004623 \h </w:instrText>
        </w:r>
        <w:r w:rsidR="00F873AB">
          <w:rPr>
            <w:webHidden/>
          </w:rPr>
        </w:r>
        <w:r w:rsidR="00F873AB">
          <w:rPr>
            <w:webHidden/>
          </w:rPr>
          <w:fldChar w:fldCharType="separate"/>
        </w:r>
        <w:r w:rsidR="00F873AB">
          <w:rPr>
            <w:webHidden/>
          </w:rPr>
          <w:t>7</w:t>
        </w:r>
        <w:r w:rsidR="00F873AB">
          <w:rPr>
            <w:webHidden/>
          </w:rPr>
          <w:fldChar w:fldCharType="end"/>
        </w:r>
      </w:hyperlink>
    </w:p>
    <w:p w14:paraId="79E0C630" w14:textId="2F252DC6" w:rsidR="00F873AB" w:rsidRPr="003C3E34" w:rsidRDefault="000660E1">
      <w:pPr>
        <w:pStyle w:val="TOC2"/>
        <w:tabs>
          <w:tab w:val="left" w:pos="960"/>
          <w:tab w:val="right" w:leader="dot" w:pos="9060"/>
        </w:tabs>
        <w:rPr>
          <w:rFonts w:ascii="Calibri" w:hAnsi="Calibri"/>
          <w:smallCaps w:val="0"/>
          <w:noProof/>
          <w:sz w:val="22"/>
          <w:szCs w:val="22"/>
        </w:rPr>
      </w:pPr>
      <w:hyperlink w:anchor="_Toc27004624" w:history="1">
        <w:r w:rsidR="00F873AB" w:rsidRPr="00DC368C">
          <w:rPr>
            <w:rStyle w:val="Hyperlink"/>
            <w:iCs/>
            <w:noProof/>
          </w:rPr>
          <w:t>3.1</w:t>
        </w:r>
        <w:r w:rsidR="00F873AB" w:rsidRPr="003C3E34">
          <w:rPr>
            <w:rFonts w:ascii="Calibri" w:hAnsi="Calibri"/>
            <w:smallCaps w:val="0"/>
            <w:noProof/>
            <w:sz w:val="22"/>
            <w:szCs w:val="22"/>
          </w:rPr>
          <w:tab/>
        </w:r>
        <w:r w:rsidR="00F873AB" w:rsidRPr="00DC368C">
          <w:rPr>
            <w:rStyle w:val="Hyperlink"/>
            <w:noProof/>
          </w:rPr>
          <w:t>Situação atual</w:t>
        </w:r>
        <w:r w:rsidR="00F873AB">
          <w:rPr>
            <w:noProof/>
            <w:webHidden/>
          </w:rPr>
          <w:tab/>
        </w:r>
        <w:r w:rsidR="00F873AB">
          <w:rPr>
            <w:noProof/>
            <w:webHidden/>
          </w:rPr>
          <w:fldChar w:fldCharType="begin"/>
        </w:r>
        <w:r w:rsidR="00F873AB">
          <w:rPr>
            <w:noProof/>
            <w:webHidden/>
          </w:rPr>
          <w:instrText xml:space="preserve"> PAGEREF _Toc27004624 \h </w:instrText>
        </w:r>
        <w:r w:rsidR="00F873AB">
          <w:rPr>
            <w:noProof/>
            <w:webHidden/>
          </w:rPr>
        </w:r>
        <w:r w:rsidR="00F873AB">
          <w:rPr>
            <w:noProof/>
            <w:webHidden/>
          </w:rPr>
          <w:fldChar w:fldCharType="separate"/>
        </w:r>
        <w:r w:rsidR="00F873AB">
          <w:rPr>
            <w:noProof/>
            <w:webHidden/>
          </w:rPr>
          <w:t>7</w:t>
        </w:r>
        <w:r w:rsidR="00F873AB">
          <w:rPr>
            <w:noProof/>
            <w:webHidden/>
          </w:rPr>
          <w:fldChar w:fldCharType="end"/>
        </w:r>
      </w:hyperlink>
    </w:p>
    <w:p w14:paraId="3F200F28" w14:textId="71211F18" w:rsidR="00F873AB" w:rsidRPr="003C3E34" w:rsidRDefault="000660E1">
      <w:pPr>
        <w:pStyle w:val="TOC2"/>
        <w:tabs>
          <w:tab w:val="left" w:pos="960"/>
          <w:tab w:val="right" w:leader="dot" w:pos="9060"/>
        </w:tabs>
        <w:rPr>
          <w:rFonts w:ascii="Calibri" w:hAnsi="Calibri"/>
          <w:smallCaps w:val="0"/>
          <w:noProof/>
          <w:sz w:val="22"/>
          <w:szCs w:val="22"/>
        </w:rPr>
      </w:pPr>
      <w:hyperlink w:anchor="_Toc27004625" w:history="1">
        <w:r w:rsidR="00F873AB" w:rsidRPr="00DC368C">
          <w:rPr>
            <w:rStyle w:val="Hyperlink"/>
            <w:iCs/>
            <w:noProof/>
          </w:rPr>
          <w:t>3.2</w:t>
        </w:r>
        <w:r w:rsidR="00F873AB" w:rsidRPr="003C3E34">
          <w:rPr>
            <w:rFonts w:ascii="Calibri" w:hAnsi="Calibri"/>
            <w:smallCaps w:val="0"/>
            <w:noProof/>
            <w:sz w:val="22"/>
            <w:szCs w:val="22"/>
          </w:rPr>
          <w:tab/>
        </w:r>
        <w:r w:rsidR="00F873AB" w:rsidRPr="00DC368C">
          <w:rPr>
            <w:rStyle w:val="Hyperlink"/>
            <w:noProof/>
          </w:rPr>
          <w:t>Situação proposta</w:t>
        </w:r>
        <w:r w:rsidR="00F873AB">
          <w:rPr>
            <w:noProof/>
            <w:webHidden/>
          </w:rPr>
          <w:tab/>
        </w:r>
        <w:r w:rsidR="00F873AB">
          <w:rPr>
            <w:noProof/>
            <w:webHidden/>
          </w:rPr>
          <w:fldChar w:fldCharType="begin"/>
        </w:r>
        <w:r w:rsidR="00F873AB">
          <w:rPr>
            <w:noProof/>
            <w:webHidden/>
          </w:rPr>
          <w:instrText xml:space="preserve"> PAGEREF _Toc27004625 \h </w:instrText>
        </w:r>
        <w:r w:rsidR="00F873AB">
          <w:rPr>
            <w:noProof/>
            <w:webHidden/>
          </w:rPr>
        </w:r>
        <w:r w:rsidR="00F873AB">
          <w:rPr>
            <w:noProof/>
            <w:webHidden/>
          </w:rPr>
          <w:fldChar w:fldCharType="separate"/>
        </w:r>
        <w:r w:rsidR="00F873AB">
          <w:rPr>
            <w:noProof/>
            <w:webHidden/>
          </w:rPr>
          <w:t>7</w:t>
        </w:r>
        <w:r w:rsidR="00F873AB">
          <w:rPr>
            <w:noProof/>
            <w:webHidden/>
          </w:rPr>
          <w:fldChar w:fldCharType="end"/>
        </w:r>
      </w:hyperlink>
    </w:p>
    <w:p w14:paraId="4BF244C7" w14:textId="3D1B3D41" w:rsidR="00F873AB" w:rsidRPr="003C3E34" w:rsidRDefault="000660E1">
      <w:pPr>
        <w:pStyle w:val="TOC1"/>
        <w:rPr>
          <w:rFonts w:ascii="Calibri" w:hAnsi="Calibri"/>
          <w:b w:val="0"/>
          <w:caps w:val="0"/>
          <w:sz w:val="22"/>
          <w:szCs w:val="22"/>
        </w:rPr>
      </w:pPr>
      <w:hyperlink w:anchor="_Toc27004626" w:history="1">
        <w:r w:rsidR="00F873AB" w:rsidRPr="00DC368C">
          <w:rPr>
            <w:rStyle w:val="Hyperlink"/>
          </w:rPr>
          <w:t>4.</w:t>
        </w:r>
        <w:r w:rsidR="00F873AB" w:rsidRPr="003C3E34">
          <w:rPr>
            <w:rFonts w:ascii="Calibri" w:hAnsi="Calibri"/>
            <w:b w:val="0"/>
            <w:caps w:val="0"/>
            <w:sz w:val="22"/>
            <w:szCs w:val="22"/>
          </w:rPr>
          <w:tab/>
        </w:r>
        <w:r w:rsidR="00F873AB" w:rsidRPr="00DC368C">
          <w:rPr>
            <w:rStyle w:val="Hyperlink"/>
          </w:rPr>
          <w:t>Atores</w:t>
        </w:r>
        <w:r w:rsidR="00F873AB">
          <w:rPr>
            <w:webHidden/>
          </w:rPr>
          <w:tab/>
        </w:r>
        <w:r w:rsidR="00F873AB">
          <w:rPr>
            <w:webHidden/>
          </w:rPr>
          <w:fldChar w:fldCharType="begin"/>
        </w:r>
        <w:r w:rsidR="00F873AB">
          <w:rPr>
            <w:webHidden/>
          </w:rPr>
          <w:instrText xml:space="preserve"> PAGEREF _Toc27004626 \h </w:instrText>
        </w:r>
        <w:r w:rsidR="00F873AB">
          <w:rPr>
            <w:webHidden/>
          </w:rPr>
        </w:r>
        <w:r w:rsidR="00F873AB">
          <w:rPr>
            <w:webHidden/>
          </w:rPr>
          <w:fldChar w:fldCharType="separate"/>
        </w:r>
        <w:r w:rsidR="00F873AB">
          <w:rPr>
            <w:webHidden/>
          </w:rPr>
          <w:t>8</w:t>
        </w:r>
        <w:r w:rsidR="00F873AB">
          <w:rPr>
            <w:webHidden/>
          </w:rPr>
          <w:fldChar w:fldCharType="end"/>
        </w:r>
      </w:hyperlink>
    </w:p>
    <w:p w14:paraId="28455891" w14:textId="716AC426" w:rsidR="00F873AB" w:rsidRPr="003C3E34" w:rsidRDefault="000660E1">
      <w:pPr>
        <w:pStyle w:val="TOC1"/>
        <w:rPr>
          <w:rFonts w:ascii="Calibri" w:hAnsi="Calibri"/>
          <w:b w:val="0"/>
          <w:caps w:val="0"/>
          <w:sz w:val="22"/>
          <w:szCs w:val="22"/>
        </w:rPr>
      </w:pPr>
      <w:hyperlink w:anchor="_Toc27004627" w:history="1">
        <w:r w:rsidR="00F873AB" w:rsidRPr="00DC368C">
          <w:rPr>
            <w:rStyle w:val="Hyperlink"/>
          </w:rPr>
          <w:t>5.</w:t>
        </w:r>
        <w:r w:rsidR="00F873AB" w:rsidRPr="003C3E34">
          <w:rPr>
            <w:rFonts w:ascii="Calibri" w:hAnsi="Calibri"/>
            <w:b w:val="0"/>
            <w:caps w:val="0"/>
            <w:sz w:val="22"/>
            <w:szCs w:val="22"/>
          </w:rPr>
          <w:tab/>
        </w:r>
        <w:r w:rsidR="00F873AB" w:rsidRPr="00DC368C">
          <w:rPr>
            <w:rStyle w:val="Hyperlink"/>
          </w:rPr>
          <w:t>Requisitos funcionais</w:t>
        </w:r>
        <w:r w:rsidR="00F873AB">
          <w:rPr>
            <w:webHidden/>
          </w:rPr>
          <w:tab/>
        </w:r>
        <w:r w:rsidR="00F873AB">
          <w:rPr>
            <w:webHidden/>
          </w:rPr>
          <w:fldChar w:fldCharType="begin"/>
        </w:r>
        <w:r w:rsidR="00F873AB">
          <w:rPr>
            <w:webHidden/>
          </w:rPr>
          <w:instrText xml:space="preserve"> PAGEREF _Toc27004627 \h </w:instrText>
        </w:r>
        <w:r w:rsidR="00F873AB">
          <w:rPr>
            <w:webHidden/>
          </w:rPr>
        </w:r>
        <w:r w:rsidR="00F873AB">
          <w:rPr>
            <w:webHidden/>
          </w:rPr>
          <w:fldChar w:fldCharType="separate"/>
        </w:r>
        <w:r w:rsidR="00F873AB">
          <w:rPr>
            <w:webHidden/>
          </w:rPr>
          <w:t>8</w:t>
        </w:r>
        <w:r w:rsidR="00F873AB">
          <w:rPr>
            <w:webHidden/>
          </w:rPr>
          <w:fldChar w:fldCharType="end"/>
        </w:r>
      </w:hyperlink>
    </w:p>
    <w:p w14:paraId="07637717" w14:textId="56764380" w:rsidR="00F873AB" w:rsidRPr="003C3E34" w:rsidRDefault="000660E1">
      <w:pPr>
        <w:pStyle w:val="TOC2"/>
        <w:tabs>
          <w:tab w:val="left" w:pos="960"/>
          <w:tab w:val="right" w:leader="dot" w:pos="9060"/>
        </w:tabs>
        <w:rPr>
          <w:rFonts w:ascii="Calibri" w:hAnsi="Calibri"/>
          <w:smallCaps w:val="0"/>
          <w:noProof/>
          <w:sz w:val="22"/>
          <w:szCs w:val="22"/>
        </w:rPr>
      </w:pPr>
      <w:hyperlink w:anchor="_Toc27004628" w:history="1">
        <w:r w:rsidR="00F873AB" w:rsidRPr="00DC368C">
          <w:rPr>
            <w:rStyle w:val="Hyperlink"/>
            <w:iCs/>
            <w:noProof/>
          </w:rPr>
          <w:t>5.1</w:t>
        </w:r>
        <w:r w:rsidR="00F873AB" w:rsidRPr="003C3E34">
          <w:rPr>
            <w:rFonts w:ascii="Calibri" w:hAnsi="Calibri"/>
            <w:smallCaps w:val="0"/>
            <w:noProof/>
            <w:sz w:val="22"/>
            <w:szCs w:val="22"/>
          </w:rPr>
          <w:tab/>
        </w:r>
        <w:r w:rsidR="00F873AB" w:rsidRPr="00DC368C">
          <w:rPr>
            <w:rStyle w:val="Hyperlink"/>
            <w:iCs/>
            <w:noProof/>
          </w:rPr>
          <w:t>Cadastro e Login</w:t>
        </w:r>
        <w:r w:rsidR="00F873AB">
          <w:rPr>
            <w:noProof/>
            <w:webHidden/>
          </w:rPr>
          <w:tab/>
        </w:r>
        <w:r w:rsidR="00F873AB">
          <w:rPr>
            <w:noProof/>
            <w:webHidden/>
          </w:rPr>
          <w:fldChar w:fldCharType="begin"/>
        </w:r>
        <w:r w:rsidR="00F873AB">
          <w:rPr>
            <w:noProof/>
            <w:webHidden/>
          </w:rPr>
          <w:instrText xml:space="preserve"> PAGEREF _Toc27004628 \h </w:instrText>
        </w:r>
        <w:r w:rsidR="00F873AB">
          <w:rPr>
            <w:noProof/>
            <w:webHidden/>
          </w:rPr>
        </w:r>
        <w:r w:rsidR="00F873AB">
          <w:rPr>
            <w:noProof/>
            <w:webHidden/>
          </w:rPr>
          <w:fldChar w:fldCharType="separate"/>
        </w:r>
        <w:r w:rsidR="00F873AB">
          <w:rPr>
            <w:noProof/>
            <w:webHidden/>
          </w:rPr>
          <w:t>8</w:t>
        </w:r>
        <w:r w:rsidR="00F873AB">
          <w:rPr>
            <w:noProof/>
            <w:webHidden/>
          </w:rPr>
          <w:fldChar w:fldCharType="end"/>
        </w:r>
      </w:hyperlink>
    </w:p>
    <w:p w14:paraId="0DDC5A9E" w14:textId="7D1BBD83" w:rsidR="00F873AB" w:rsidRPr="003C3E34" w:rsidRDefault="000660E1">
      <w:pPr>
        <w:pStyle w:val="TOC3"/>
        <w:tabs>
          <w:tab w:val="right" w:leader="dot" w:pos="9060"/>
        </w:tabs>
        <w:rPr>
          <w:rFonts w:ascii="Calibri" w:hAnsi="Calibri"/>
          <w:i w:val="0"/>
          <w:noProof/>
          <w:sz w:val="22"/>
          <w:szCs w:val="22"/>
        </w:rPr>
      </w:pPr>
      <w:hyperlink w:anchor="_Toc27004629" w:history="1">
        <w:r w:rsidR="00F873AB" w:rsidRPr="00DC368C">
          <w:rPr>
            <w:rStyle w:val="Hyperlink"/>
            <w:iCs/>
            <w:noProof/>
          </w:rPr>
          <w:t>[RFCL000]</w:t>
        </w:r>
        <w:r w:rsidR="00F873AB" w:rsidRPr="00DC368C">
          <w:rPr>
            <w:rStyle w:val="Hyperlink"/>
            <w:noProof/>
          </w:rPr>
          <w:t xml:space="preserve"> </w:t>
        </w:r>
        <w:r w:rsidR="00F873AB" w:rsidRPr="00DC368C">
          <w:rPr>
            <w:rStyle w:val="Hyperlink"/>
            <w:iCs/>
            <w:noProof/>
          </w:rPr>
          <w:t>Cadastro</w:t>
        </w:r>
        <w:r w:rsidR="00F873AB">
          <w:rPr>
            <w:noProof/>
            <w:webHidden/>
          </w:rPr>
          <w:tab/>
        </w:r>
        <w:r w:rsidR="00F873AB">
          <w:rPr>
            <w:noProof/>
            <w:webHidden/>
          </w:rPr>
          <w:fldChar w:fldCharType="begin"/>
        </w:r>
        <w:r w:rsidR="00F873AB">
          <w:rPr>
            <w:noProof/>
            <w:webHidden/>
          </w:rPr>
          <w:instrText xml:space="preserve"> PAGEREF _Toc27004629 \h </w:instrText>
        </w:r>
        <w:r w:rsidR="00F873AB">
          <w:rPr>
            <w:noProof/>
            <w:webHidden/>
          </w:rPr>
        </w:r>
        <w:r w:rsidR="00F873AB">
          <w:rPr>
            <w:noProof/>
            <w:webHidden/>
          </w:rPr>
          <w:fldChar w:fldCharType="separate"/>
        </w:r>
        <w:r w:rsidR="00F873AB">
          <w:rPr>
            <w:noProof/>
            <w:webHidden/>
          </w:rPr>
          <w:t>8</w:t>
        </w:r>
        <w:r w:rsidR="00F873AB">
          <w:rPr>
            <w:noProof/>
            <w:webHidden/>
          </w:rPr>
          <w:fldChar w:fldCharType="end"/>
        </w:r>
      </w:hyperlink>
    </w:p>
    <w:p w14:paraId="598D07C9" w14:textId="005C1998" w:rsidR="00F873AB" w:rsidRPr="003C3E34" w:rsidRDefault="000660E1">
      <w:pPr>
        <w:pStyle w:val="TOC3"/>
        <w:tabs>
          <w:tab w:val="right" w:leader="dot" w:pos="9060"/>
        </w:tabs>
        <w:rPr>
          <w:rFonts w:ascii="Calibri" w:hAnsi="Calibri"/>
          <w:i w:val="0"/>
          <w:noProof/>
          <w:sz w:val="22"/>
          <w:szCs w:val="22"/>
        </w:rPr>
      </w:pPr>
      <w:hyperlink w:anchor="_Toc27004630" w:history="1">
        <w:r w:rsidR="00F873AB" w:rsidRPr="00DC368C">
          <w:rPr>
            <w:rStyle w:val="Hyperlink"/>
            <w:iCs/>
            <w:noProof/>
          </w:rPr>
          <w:t>[RFCL001]</w:t>
        </w:r>
        <w:r w:rsidR="00F873AB" w:rsidRPr="00DC368C">
          <w:rPr>
            <w:rStyle w:val="Hyperlink"/>
            <w:noProof/>
          </w:rPr>
          <w:t xml:space="preserve"> </w:t>
        </w:r>
        <w:r w:rsidR="00F873AB" w:rsidRPr="00DC368C">
          <w:rPr>
            <w:rStyle w:val="Hyperlink"/>
            <w:iCs/>
            <w:noProof/>
          </w:rPr>
          <w:t>Login</w:t>
        </w:r>
        <w:r w:rsidR="00F873AB">
          <w:rPr>
            <w:noProof/>
            <w:webHidden/>
          </w:rPr>
          <w:tab/>
        </w:r>
        <w:r w:rsidR="00F873AB">
          <w:rPr>
            <w:noProof/>
            <w:webHidden/>
          </w:rPr>
          <w:fldChar w:fldCharType="begin"/>
        </w:r>
        <w:r w:rsidR="00F873AB">
          <w:rPr>
            <w:noProof/>
            <w:webHidden/>
          </w:rPr>
          <w:instrText xml:space="preserve"> PAGEREF _Toc27004630 \h </w:instrText>
        </w:r>
        <w:r w:rsidR="00F873AB">
          <w:rPr>
            <w:noProof/>
            <w:webHidden/>
          </w:rPr>
        </w:r>
        <w:r w:rsidR="00F873AB">
          <w:rPr>
            <w:noProof/>
            <w:webHidden/>
          </w:rPr>
          <w:fldChar w:fldCharType="separate"/>
        </w:r>
        <w:r w:rsidR="00F873AB">
          <w:rPr>
            <w:noProof/>
            <w:webHidden/>
          </w:rPr>
          <w:t>9</w:t>
        </w:r>
        <w:r w:rsidR="00F873AB">
          <w:rPr>
            <w:noProof/>
            <w:webHidden/>
          </w:rPr>
          <w:fldChar w:fldCharType="end"/>
        </w:r>
      </w:hyperlink>
    </w:p>
    <w:p w14:paraId="12708031" w14:textId="1413AB08" w:rsidR="00F873AB" w:rsidRPr="003C3E34" w:rsidRDefault="000660E1">
      <w:pPr>
        <w:pStyle w:val="TOC2"/>
        <w:tabs>
          <w:tab w:val="left" w:pos="960"/>
          <w:tab w:val="right" w:leader="dot" w:pos="9060"/>
        </w:tabs>
        <w:rPr>
          <w:rFonts w:ascii="Calibri" w:hAnsi="Calibri"/>
          <w:smallCaps w:val="0"/>
          <w:noProof/>
          <w:sz w:val="22"/>
          <w:szCs w:val="22"/>
        </w:rPr>
      </w:pPr>
      <w:hyperlink w:anchor="_Toc27004631" w:history="1">
        <w:r w:rsidR="00F873AB" w:rsidRPr="00DC368C">
          <w:rPr>
            <w:rStyle w:val="Hyperlink"/>
            <w:iCs/>
            <w:noProof/>
          </w:rPr>
          <w:t>5.2</w:t>
        </w:r>
        <w:r w:rsidR="00F873AB" w:rsidRPr="003C3E34">
          <w:rPr>
            <w:rFonts w:ascii="Calibri" w:hAnsi="Calibri"/>
            <w:smallCaps w:val="0"/>
            <w:noProof/>
            <w:sz w:val="22"/>
            <w:szCs w:val="22"/>
          </w:rPr>
          <w:tab/>
        </w:r>
        <w:r w:rsidR="00F873AB" w:rsidRPr="00DC368C">
          <w:rPr>
            <w:rStyle w:val="Hyperlink"/>
            <w:noProof/>
          </w:rPr>
          <w:t>Pós-Login</w:t>
        </w:r>
        <w:r w:rsidR="00F873AB">
          <w:rPr>
            <w:noProof/>
            <w:webHidden/>
          </w:rPr>
          <w:tab/>
        </w:r>
        <w:r w:rsidR="00F873AB">
          <w:rPr>
            <w:noProof/>
            <w:webHidden/>
          </w:rPr>
          <w:fldChar w:fldCharType="begin"/>
        </w:r>
        <w:r w:rsidR="00F873AB">
          <w:rPr>
            <w:noProof/>
            <w:webHidden/>
          </w:rPr>
          <w:instrText xml:space="preserve"> PAGEREF _Toc27004631 \h </w:instrText>
        </w:r>
        <w:r w:rsidR="00F873AB">
          <w:rPr>
            <w:noProof/>
            <w:webHidden/>
          </w:rPr>
        </w:r>
        <w:r w:rsidR="00F873AB">
          <w:rPr>
            <w:noProof/>
            <w:webHidden/>
          </w:rPr>
          <w:fldChar w:fldCharType="separate"/>
        </w:r>
        <w:r w:rsidR="00F873AB">
          <w:rPr>
            <w:noProof/>
            <w:webHidden/>
          </w:rPr>
          <w:t>11</w:t>
        </w:r>
        <w:r w:rsidR="00F873AB">
          <w:rPr>
            <w:noProof/>
            <w:webHidden/>
          </w:rPr>
          <w:fldChar w:fldCharType="end"/>
        </w:r>
      </w:hyperlink>
    </w:p>
    <w:p w14:paraId="00F286EF" w14:textId="2C066AFE" w:rsidR="00F873AB" w:rsidRPr="003C3E34" w:rsidRDefault="000660E1">
      <w:pPr>
        <w:pStyle w:val="TOC3"/>
        <w:tabs>
          <w:tab w:val="right" w:leader="dot" w:pos="9060"/>
        </w:tabs>
        <w:rPr>
          <w:rFonts w:ascii="Calibri" w:hAnsi="Calibri"/>
          <w:i w:val="0"/>
          <w:noProof/>
          <w:sz w:val="22"/>
          <w:szCs w:val="22"/>
        </w:rPr>
      </w:pPr>
      <w:hyperlink w:anchor="_Toc27004632" w:history="1">
        <w:r w:rsidR="00F873AB" w:rsidRPr="00DC368C">
          <w:rPr>
            <w:rStyle w:val="Hyperlink"/>
            <w:iCs/>
            <w:noProof/>
          </w:rPr>
          <w:t>[RFPL000]</w:t>
        </w:r>
        <w:r w:rsidR="00F873AB" w:rsidRPr="00DC368C">
          <w:rPr>
            <w:rStyle w:val="Hyperlink"/>
            <w:noProof/>
          </w:rPr>
          <w:t xml:space="preserve"> </w:t>
        </w:r>
        <w:r w:rsidR="00F873AB" w:rsidRPr="00DC368C">
          <w:rPr>
            <w:rStyle w:val="Hyperlink"/>
            <w:iCs/>
            <w:noProof/>
          </w:rPr>
          <w:t>Lista de Funções</w:t>
        </w:r>
        <w:r w:rsidR="00F873AB">
          <w:rPr>
            <w:noProof/>
            <w:webHidden/>
          </w:rPr>
          <w:tab/>
        </w:r>
        <w:r w:rsidR="00F873AB">
          <w:rPr>
            <w:noProof/>
            <w:webHidden/>
          </w:rPr>
          <w:fldChar w:fldCharType="begin"/>
        </w:r>
        <w:r w:rsidR="00F873AB">
          <w:rPr>
            <w:noProof/>
            <w:webHidden/>
          </w:rPr>
          <w:instrText xml:space="preserve"> PAGEREF _Toc27004632 \h </w:instrText>
        </w:r>
        <w:r w:rsidR="00F873AB">
          <w:rPr>
            <w:noProof/>
            <w:webHidden/>
          </w:rPr>
        </w:r>
        <w:r w:rsidR="00F873AB">
          <w:rPr>
            <w:noProof/>
            <w:webHidden/>
          </w:rPr>
          <w:fldChar w:fldCharType="separate"/>
        </w:r>
        <w:r w:rsidR="00F873AB">
          <w:rPr>
            <w:noProof/>
            <w:webHidden/>
          </w:rPr>
          <w:t>11</w:t>
        </w:r>
        <w:r w:rsidR="00F873AB">
          <w:rPr>
            <w:noProof/>
            <w:webHidden/>
          </w:rPr>
          <w:fldChar w:fldCharType="end"/>
        </w:r>
      </w:hyperlink>
    </w:p>
    <w:p w14:paraId="732F3BF7" w14:textId="20B2E6B8" w:rsidR="00F873AB" w:rsidRPr="003C3E34" w:rsidRDefault="000660E1">
      <w:pPr>
        <w:pStyle w:val="TOC3"/>
        <w:tabs>
          <w:tab w:val="right" w:leader="dot" w:pos="9060"/>
        </w:tabs>
        <w:rPr>
          <w:rFonts w:ascii="Calibri" w:hAnsi="Calibri"/>
          <w:i w:val="0"/>
          <w:noProof/>
          <w:sz w:val="22"/>
          <w:szCs w:val="22"/>
        </w:rPr>
      </w:pPr>
      <w:hyperlink w:anchor="_Toc27004633" w:history="1">
        <w:r w:rsidR="00F873AB" w:rsidRPr="00DC368C">
          <w:rPr>
            <w:rStyle w:val="Hyperlink"/>
            <w:iCs/>
            <w:noProof/>
          </w:rPr>
          <w:t>[RFPL001]</w:t>
        </w:r>
        <w:r w:rsidR="00F873AB" w:rsidRPr="00DC368C">
          <w:rPr>
            <w:rStyle w:val="Hyperlink"/>
            <w:noProof/>
          </w:rPr>
          <w:t xml:space="preserve"> </w:t>
        </w:r>
        <w:r w:rsidR="00F873AB" w:rsidRPr="00DC368C">
          <w:rPr>
            <w:rStyle w:val="Hyperlink"/>
            <w:iCs/>
            <w:noProof/>
          </w:rPr>
          <w:t>Avaliar disciplina</w:t>
        </w:r>
        <w:r w:rsidR="00F873AB">
          <w:rPr>
            <w:noProof/>
            <w:webHidden/>
          </w:rPr>
          <w:tab/>
        </w:r>
        <w:r w:rsidR="00F873AB">
          <w:rPr>
            <w:noProof/>
            <w:webHidden/>
          </w:rPr>
          <w:fldChar w:fldCharType="begin"/>
        </w:r>
        <w:r w:rsidR="00F873AB">
          <w:rPr>
            <w:noProof/>
            <w:webHidden/>
          </w:rPr>
          <w:instrText xml:space="preserve"> PAGEREF _Toc27004633 \h </w:instrText>
        </w:r>
        <w:r w:rsidR="00F873AB">
          <w:rPr>
            <w:noProof/>
            <w:webHidden/>
          </w:rPr>
        </w:r>
        <w:r w:rsidR="00F873AB">
          <w:rPr>
            <w:noProof/>
            <w:webHidden/>
          </w:rPr>
          <w:fldChar w:fldCharType="separate"/>
        </w:r>
        <w:r w:rsidR="00F873AB">
          <w:rPr>
            <w:noProof/>
            <w:webHidden/>
          </w:rPr>
          <w:t>12</w:t>
        </w:r>
        <w:r w:rsidR="00F873AB">
          <w:rPr>
            <w:noProof/>
            <w:webHidden/>
          </w:rPr>
          <w:fldChar w:fldCharType="end"/>
        </w:r>
      </w:hyperlink>
    </w:p>
    <w:p w14:paraId="761C54F6" w14:textId="271C7406" w:rsidR="00F873AB" w:rsidRPr="003C3E34" w:rsidRDefault="000660E1">
      <w:pPr>
        <w:pStyle w:val="TOC3"/>
        <w:tabs>
          <w:tab w:val="right" w:leader="dot" w:pos="9060"/>
        </w:tabs>
        <w:rPr>
          <w:rFonts w:ascii="Calibri" w:hAnsi="Calibri"/>
          <w:i w:val="0"/>
          <w:noProof/>
          <w:sz w:val="22"/>
          <w:szCs w:val="22"/>
        </w:rPr>
      </w:pPr>
      <w:hyperlink w:anchor="_Toc27004634" w:history="1">
        <w:r w:rsidR="00F873AB" w:rsidRPr="00DC368C">
          <w:rPr>
            <w:rStyle w:val="Hyperlink"/>
            <w:iCs/>
            <w:noProof/>
          </w:rPr>
          <w:t>[RFPL002]</w:t>
        </w:r>
        <w:r w:rsidR="00F873AB" w:rsidRPr="00DC368C">
          <w:rPr>
            <w:rStyle w:val="Hyperlink"/>
            <w:noProof/>
          </w:rPr>
          <w:t xml:space="preserve"> </w:t>
        </w:r>
        <w:r w:rsidR="00F873AB" w:rsidRPr="00DC368C">
          <w:rPr>
            <w:rStyle w:val="Hyperlink"/>
            <w:iCs/>
            <w:noProof/>
          </w:rPr>
          <w:t>Avaliar docente</w:t>
        </w:r>
        <w:r w:rsidR="00F873AB">
          <w:rPr>
            <w:noProof/>
            <w:webHidden/>
          </w:rPr>
          <w:tab/>
        </w:r>
        <w:r w:rsidR="00F873AB">
          <w:rPr>
            <w:noProof/>
            <w:webHidden/>
          </w:rPr>
          <w:fldChar w:fldCharType="begin"/>
        </w:r>
        <w:r w:rsidR="00F873AB">
          <w:rPr>
            <w:noProof/>
            <w:webHidden/>
          </w:rPr>
          <w:instrText xml:space="preserve"> PAGEREF _Toc27004634 \h </w:instrText>
        </w:r>
        <w:r w:rsidR="00F873AB">
          <w:rPr>
            <w:noProof/>
            <w:webHidden/>
          </w:rPr>
        </w:r>
        <w:r w:rsidR="00F873AB">
          <w:rPr>
            <w:noProof/>
            <w:webHidden/>
          </w:rPr>
          <w:fldChar w:fldCharType="separate"/>
        </w:r>
        <w:r w:rsidR="00F873AB">
          <w:rPr>
            <w:noProof/>
            <w:webHidden/>
          </w:rPr>
          <w:t>12</w:t>
        </w:r>
        <w:r w:rsidR="00F873AB">
          <w:rPr>
            <w:noProof/>
            <w:webHidden/>
          </w:rPr>
          <w:fldChar w:fldCharType="end"/>
        </w:r>
      </w:hyperlink>
    </w:p>
    <w:p w14:paraId="37F44BD7" w14:textId="6C1B1F0F" w:rsidR="00F873AB" w:rsidRPr="003C3E34" w:rsidRDefault="000660E1">
      <w:pPr>
        <w:pStyle w:val="TOC3"/>
        <w:tabs>
          <w:tab w:val="right" w:leader="dot" w:pos="9060"/>
        </w:tabs>
        <w:rPr>
          <w:rFonts w:ascii="Calibri" w:hAnsi="Calibri"/>
          <w:i w:val="0"/>
          <w:noProof/>
          <w:sz w:val="22"/>
          <w:szCs w:val="22"/>
        </w:rPr>
      </w:pPr>
      <w:hyperlink w:anchor="_Toc27004635" w:history="1">
        <w:r w:rsidR="00F873AB" w:rsidRPr="00DC368C">
          <w:rPr>
            <w:rStyle w:val="Hyperlink"/>
            <w:iCs/>
            <w:noProof/>
          </w:rPr>
          <w:t>[RFPL003]</w:t>
        </w:r>
        <w:r w:rsidR="00F873AB" w:rsidRPr="00DC368C">
          <w:rPr>
            <w:rStyle w:val="Hyperlink"/>
            <w:noProof/>
          </w:rPr>
          <w:t xml:space="preserve"> </w:t>
        </w:r>
        <w:r w:rsidR="00F873AB" w:rsidRPr="00DC368C">
          <w:rPr>
            <w:rStyle w:val="Hyperlink"/>
            <w:iCs/>
            <w:noProof/>
          </w:rPr>
          <w:t>Avaliar Turma</w:t>
        </w:r>
        <w:r w:rsidR="00F873AB">
          <w:rPr>
            <w:noProof/>
            <w:webHidden/>
          </w:rPr>
          <w:tab/>
        </w:r>
        <w:r w:rsidR="00F873AB">
          <w:rPr>
            <w:noProof/>
            <w:webHidden/>
          </w:rPr>
          <w:fldChar w:fldCharType="begin"/>
        </w:r>
        <w:r w:rsidR="00F873AB">
          <w:rPr>
            <w:noProof/>
            <w:webHidden/>
          </w:rPr>
          <w:instrText xml:space="preserve"> PAGEREF _Toc27004635 \h </w:instrText>
        </w:r>
        <w:r w:rsidR="00F873AB">
          <w:rPr>
            <w:noProof/>
            <w:webHidden/>
          </w:rPr>
        </w:r>
        <w:r w:rsidR="00F873AB">
          <w:rPr>
            <w:noProof/>
            <w:webHidden/>
          </w:rPr>
          <w:fldChar w:fldCharType="separate"/>
        </w:r>
        <w:r w:rsidR="00F873AB">
          <w:rPr>
            <w:noProof/>
            <w:webHidden/>
          </w:rPr>
          <w:t>13</w:t>
        </w:r>
        <w:r w:rsidR="00F873AB">
          <w:rPr>
            <w:noProof/>
            <w:webHidden/>
          </w:rPr>
          <w:fldChar w:fldCharType="end"/>
        </w:r>
      </w:hyperlink>
    </w:p>
    <w:p w14:paraId="320E554B" w14:textId="0362AA82" w:rsidR="00F873AB" w:rsidRPr="003C3E34" w:rsidRDefault="000660E1">
      <w:pPr>
        <w:pStyle w:val="TOC3"/>
        <w:tabs>
          <w:tab w:val="right" w:leader="dot" w:pos="9060"/>
        </w:tabs>
        <w:rPr>
          <w:rFonts w:ascii="Calibri" w:hAnsi="Calibri"/>
          <w:i w:val="0"/>
          <w:noProof/>
          <w:sz w:val="22"/>
          <w:szCs w:val="22"/>
        </w:rPr>
      </w:pPr>
      <w:hyperlink w:anchor="_Toc27004636" w:history="1">
        <w:r w:rsidR="00F873AB" w:rsidRPr="00DC368C">
          <w:rPr>
            <w:rStyle w:val="Hyperlink"/>
            <w:iCs/>
            <w:noProof/>
          </w:rPr>
          <w:t>[RFPL004]</w:t>
        </w:r>
        <w:r w:rsidR="00F873AB" w:rsidRPr="00DC368C">
          <w:rPr>
            <w:rStyle w:val="Hyperlink"/>
            <w:noProof/>
          </w:rPr>
          <w:t xml:space="preserve"> </w:t>
        </w:r>
        <w:r w:rsidR="00F873AB" w:rsidRPr="00DC368C">
          <w:rPr>
            <w:rStyle w:val="Hyperlink"/>
            <w:iCs/>
            <w:noProof/>
          </w:rPr>
          <w:t>Salvar avaliação</w:t>
        </w:r>
        <w:r w:rsidR="00F873AB">
          <w:rPr>
            <w:noProof/>
            <w:webHidden/>
          </w:rPr>
          <w:tab/>
        </w:r>
        <w:r w:rsidR="00F873AB">
          <w:rPr>
            <w:noProof/>
            <w:webHidden/>
          </w:rPr>
          <w:fldChar w:fldCharType="begin"/>
        </w:r>
        <w:r w:rsidR="00F873AB">
          <w:rPr>
            <w:noProof/>
            <w:webHidden/>
          </w:rPr>
          <w:instrText xml:space="preserve"> PAGEREF _Toc27004636 \h </w:instrText>
        </w:r>
        <w:r w:rsidR="00F873AB">
          <w:rPr>
            <w:noProof/>
            <w:webHidden/>
          </w:rPr>
        </w:r>
        <w:r w:rsidR="00F873AB">
          <w:rPr>
            <w:noProof/>
            <w:webHidden/>
          </w:rPr>
          <w:fldChar w:fldCharType="separate"/>
        </w:r>
        <w:r w:rsidR="00F873AB">
          <w:rPr>
            <w:noProof/>
            <w:webHidden/>
          </w:rPr>
          <w:t>14</w:t>
        </w:r>
        <w:r w:rsidR="00F873AB">
          <w:rPr>
            <w:noProof/>
            <w:webHidden/>
          </w:rPr>
          <w:fldChar w:fldCharType="end"/>
        </w:r>
      </w:hyperlink>
    </w:p>
    <w:p w14:paraId="6AEADE15" w14:textId="1E4249D2" w:rsidR="00F873AB" w:rsidRPr="003C3E34" w:rsidRDefault="000660E1">
      <w:pPr>
        <w:pStyle w:val="TOC3"/>
        <w:tabs>
          <w:tab w:val="right" w:leader="dot" w:pos="9060"/>
        </w:tabs>
        <w:rPr>
          <w:rFonts w:ascii="Calibri" w:hAnsi="Calibri"/>
          <w:i w:val="0"/>
          <w:noProof/>
          <w:sz w:val="22"/>
          <w:szCs w:val="22"/>
        </w:rPr>
      </w:pPr>
      <w:hyperlink w:anchor="_Toc27004637" w:history="1">
        <w:r w:rsidR="00F873AB" w:rsidRPr="00DC368C">
          <w:rPr>
            <w:rStyle w:val="Hyperlink"/>
            <w:iCs/>
            <w:noProof/>
          </w:rPr>
          <w:t>[RFPL005]</w:t>
        </w:r>
        <w:r w:rsidR="00F873AB" w:rsidRPr="00DC368C">
          <w:rPr>
            <w:rStyle w:val="Hyperlink"/>
            <w:noProof/>
          </w:rPr>
          <w:t xml:space="preserve"> </w:t>
        </w:r>
        <w:r w:rsidR="00F873AB" w:rsidRPr="00DC368C">
          <w:rPr>
            <w:rStyle w:val="Hyperlink"/>
            <w:iCs/>
            <w:noProof/>
          </w:rPr>
          <w:t>Exportar Avaliações</w:t>
        </w:r>
        <w:r w:rsidR="00F873AB">
          <w:rPr>
            <w:noProof/>
            <w:webHidden/>
          </w:rPr>
          <w:tab/>
        </w:r>
        <w:r w:rsidR="00F873AB">
          <w:rPr>
            <w:noProof/>
            <w:webHidden/>
          </w:rPr>
          <w:fldChar w:fldCharType="begin"/>
        </w:r>
        <w:r w:rsidR="00F873AB">
          <w:rPr>
            <w:noProof/>
            <w:webHidden/>
          </w:rPr>
          <w:instrText xml:space="preserve"> PAGEREF _Toc27004637 \h </w:instrText>
        </w:r>
        <w:r w:rsidR="00F873AB">
          <w:rPr>
            <w:noProof/>
            <w:webHidden/>
          </w:rPr>
        </w:r>
        <w:r w:rsidR="00F873AB">
          <w:rPr>
            <w:noProof/>
            <w:webHidden/>
          </w:rPr>
          <w:fldChar w:fldCharType="separate"/>
        </w:r>
        <w:r w:rsidR="00F873AB">
          <w:rPr>
            <w:noProof/>
            <w:webHidden/>
          </w:rPr>
          <w:t>15</w:t>
        </w:r>
        <w:r w:rsidR="00F873AB">
          <w:rPr>
            <w:noProof/>
            <w:webHidden/>
          </w:rPr>
          <w:fldChar w:fldCharType="end"/>
        </w:r>
      </w:hyperlink>
    </w:p>
    <w:p w14:paraId="4F56C28A" w14:textId="76F14F86" w:rsidR="00F873AB" w:rsidRPr="003C3E34" w:rsidRDefault="000660E1">
      <w:pPr>
        <w:pStyle w:val="TOC3"/>
        <w:tabs>
          <w:tab w:val="right" w:leader="dot" w:pos="9060"/>
        </w:tabs>
        <w:rPr>
          <w:rFonts w:ascii="Calibri" w:hAnsi="Calibri"/>
          <w:i w:val="0"/>
          <w:noProof/>
          <w:sz w:val="22"/>
          <w:szCs w:val="22"/>
        </w:rPr>
      </w:pPr>
      <w:hyperlink w:anchor="_Toc27004638" w:history="1">
        <w:r w:rsidR="00F873AB" w:rsidRPr="00DC368C">
          <w:rPr>
            <w:rStyle w:val="Hyperlink"/>
            <w:iCs/>
            <w:noProof/>
          </w:rPr>
          <w:t>[RFPL005] Exportar Questionários</w:t>
        </w:r>
        <w:r w:rsidR="00F873AB">
          <w:rPr>
            <w:noProof/>
            <w:webHidden/>
          </w:rPr>
          <w:tab/>
        </w:r>
        <w:r w:rsidR="00F873AB">
          <w:rPr>
            <w:noProof/>
            <w:webHidden/>
          </w:rPr>
          <w:fldChar w:fldCharType="begin"/>
        </w:r>
        <w:r w:rsidR="00F873AB">
          <w:rPr>
            <w:noProof/>
            <w:webHidden/>
          </w:rPr>
          <w:instrText xml:space="preserve"> PAGEREF _Toc27004638 \h </w:instrText>
        </w:r>
        <w:r w:rsidR="00F873AB">
          <w:rPr>
            <w:noProof/>
            <w:webHidden/>
          </w:rPr>
        </w:r>
        <w:r w:rsidR="00F873AB">
          <w:rPr>
            <w:noProof/>
            <w:webHidden/>
          </w:rPr>
          <w:fldChar w:fldCharType="separate"/>
        </w:r>
        <w:r w:rsidR="00F873AB">
          <w:rPr>
            <w:noProof/>
            <w:webHidden/>
          </w:rPr>
          <w:t>15</w:t>
        </w:r>
        <w:r w:rsidR="00F873AB">
          <w:rPr>
            <w:noProof/>
            <w:webHidden/>
          </w:rPr>
          <w:fldChar w:fldCharType="end"/>
        </w:r>
      </w:hyperlink>
    </w:p>
    <w:p w14:paraId="4E720C29" w14:textId="02AD47D1" w:rsidR="00F873AB" w:rsidRPr="003C3E34" w:rsidRDefault="000660E1">
      <w:pPr>
        <w:pStyle w:val="TOC1"/>
        <w:rPr>
          <w:rFonts w:ascii="Calibri" w:hAnsi="Calibri"/>
          <w:b w:val="0"/>
          <w:caps w:val="0"/>
          <w:sz w:val="22"/>
          <w:szCs w:val="22"/>
        </w:rPr>
      </w:pPr>
      <w:hyperlink w:anchor="_Toc27004639" w:history="1">
        <w:r w:rsidR="00F873AB" w:rsidRPr="00DC368C">
          <w:rPr>
            <w:rStyle w:val="Hyperlink"/>
          </w:rPr>
          <w:t>6.</w:t>
        </w:r>
        <w:r w:rsidR="00F873AB" w:rsidRPr="003C3E34">
          <w:rPr>
            <w:rFonts w:ascii="Calibri" w:hAnsi="Calibri"/>
            <w:b w:val="0"/>
            <w:caps w:val="0"/>
            <w:sz w:val="22"/>
            <w:szCs w:val="22"/>
          </w:rPr>
          <w:tab/>
        </w:r>
        <w:r w:rsidR="00F873AB" w:rsidRPr="00DC368C">
          <w:rPr>
            <w:rStyle w:val="Hyperlink"/>
          </w:rPr>
          <w:t>Requisitos não-funcionais</w:t>
        </w:r>
        <w:r w:rsidR="00F873AB">
          <w:rPr>
            <w:webHidden/>
          </w:rPr>
          <w:tab/>
        </w:r>
        <w:r w:rsidR="00F873AB">
          <w:rPr>
            <w:webHidden/>
          </w:rPr>
          <w:fldChar w:fldCharType="begin"/>
        </w:r>
        <w:r w:rsidR="00F873AB">
          <w:rPr>
            <w:webHidden/>
          </w:rPr>
          <w:instrText xml:space="preserve"> PAGEREF _Toc27004639 \h </w:instrText>
        </w:r>
        <w:r w:rsidR="00F873AB">
          <w:rPr>
            <w:webHidden/>
          </w:rPr>
        </w:r>
        <w:r w:rsidR="00F873AB">
          <w:rPr>
            <w:webHidden/>
          </w:rPr>
          <w:fldChar w:fldCharType="separate"/>
        </w:r>
        <w:r w:rsidR="00F873AB">
          <w:rPr>
            <w:webHidden/>
          </w:rPr>
          <w:t>16</w:t>
        </w:r>
        <w:r w:rsidR="00F873AB">
          <w:rPr>
            <w:webHidden/>
          </w:rPr>
          <w:fldChar w:fldCharType="end"/>
        </w:r>
      </w:hyperlink>
    </w:p>
    <w:p w14:paraId="08496D8B" w14:textId="3DEC1A51" w:rsidR="00F873AB" w:rsidRPr="003C3E34" w:rsidRDefault="000660E1">
      <w:pPr>
        <w:pStyle w:val="TOC2"/>
        <w:tabs>
          <w:tab w:val="left" w:pos="960"/>
          <w:tab w:val="right" w:leader="dot" w:pos="9060"/>
        </w:tabs>
        <w:rPr>
          <w:rFonts w:ascii="Calibri" w:hAnsi="Calibri"/>
          <w:smallCaps w:val="0"/>
          <w:noProof/>
          <w:sz w:val="22"/>
          <w:szCs w:val="22"/>
        </w:rPr>
      </w:pPr>
      <w:hyperlink w:anchor="_Toc27004640" w:history="1">
        <w:r w:rsidR="00F873AB" w:rsidRPr="00DC368C">
          <w:rPr>
            <w:rStyle w:val="Hyperlink"/>
            <w:iCs/>
            <w:noProof/>
          </w:rPr>
          <w:t>6.1</w:t>
        </w:r>
        <w:r w:rsidR="00F873AB" w:rsidRPr="003C3E34">
          <w:rPr>
            <w:rFonts w:ascii="Calibri" w:hAnsi="Calibri"/>
            <w:smallCaps w:val="0"/>
            <w:noProof/>
            <w:sz w:val="22"/>
            <w:szCs w:val="22"/>
          </w:rPr>
          <w:tab/>
        </w:r>
        <w:r w:rsidR="00F873AB" w:rsidRPr="00DC368C">
          <w:rPr>
            <w:rStyle w:val="Hyperlink"/>
            <w:noProof/>
          </w:rPr>
          <w:t>Usabilidade</w:t>
        </w:r>
        <w:r w:rsidR="00F873AB">
          <w:rPr>
            <w:noProof/>
            <w:webHidden/>
          </w:rPr>
          <w:tab/>
        </w:r>
        <w:r w:rsidR="00F873AB">
          <w:rPr>
            <w:noProof/>
            <w:webHidden/>
          </w:rPr>
          <w:fldChar w:fldCharType="begin"/>
        </w:r>
        <w:r w:rsidR="00F873AB">
          <w:rPr>
            <w:noProof/>
            <w:webHidden/>
          </w:rPr>
          <w:instrText xml:space="preserve"> PAGEREF _Toc27004640 \h </w:instrText>
        </w:r>
        <w:r w:rsidR="00F873AB">
          <w:rPr>
            <w:noProof/>
            <w:webHidden/>
          </w:rPr>
        </w:r>
        <w:r w:rsidR="00F873AB">
          <w:rPr>
            <w:noProof/>
            <w:webHidden/>
          </w:rPr>
          <w:fldChar w:fldCharType="separate"/>
        </w:r>
        <w:r w:rsidR="00F873AB">
          <w:rPr>
            <w:noProof/>
            <w:webHidden/>
          </w:rPr>
          <w:t>16</w:t>
        </w:r>
        <w:r w:rsidR="00F873AB">
          <w:rPr>
            <w:noProof/>
            <w:webHidden/>
          </w:rPr>
          <w:fldChar w:fldCharType="end"/>
        </w:r>
      </w:hyperlink>
    </w:p>
    <w:p w14:paraId="03FC2F83" w14:textId="0851CE12" w:rsidR="00F873AB" w:rsidRPr="003C3E34" w:rsidRDefault="000660E1">
      <w:pPr>
        <w:pStyle w:val="TOC3"/>
        <w:tabs>
          <w:tab w:val="right" w:leader="dot" w:pos="9060"/>
        </w:tabs>
        <w:rPr>
          <w:rFonts w:ascii="Calibri" w:hAnsi="Calibri"/>
          <w:i w:val="0"/>
          <w:noProof/>
          <w:sz w:val="22"/>
          <w:szCs w:val="22"/>
        </w:rPr>
      </w:pPr>
      <w:hyperlink w:anchor="_Toc27004641" w:history="1">
        <w:r w:rsidR="00F873AB" w:rsidRPr="00DC368C">
          <w:rPr>
            <w:rStyle w:val="Hyperlink"/>
            <w:noProof/>
          </w:rPr>
          <w:t>[NFUS001] Nome do requisito não-funcional</w:t>
        </w:r>
        <w:r w:rsidR="00F873AB">
          <w:rPr>
            <w:noProof/>
            <w:webHidden/>
          </w:rPr>
          <w:tab/>
        </w:r>
        <w:r w:rsidR="00F873AB">
          <w:rPr>
            <w:noProof/>
            <w:webHidden/>
          </w:rPr>
          <w:fldChar w:fldCharType="begin"/>
        </w:r>
        <w:r w:rsidR="00F873AB">
          <w:rPr>
            <w:noProof/>
            <w:webHidden/>
          </w:rPr>
          <w:instrText xml:space="preserve"> PAGEREF _Toc27004641 \h </w:instrText>
        </w:r>
        <w:r w:rsidR="00F873AB">
          <w:rPr>
            <w:noProof/>
            <w:webHidden/>
          </w:rPr>
        </w:r>
        <w:r w:rsidR="00F873AB">
          <w:rPr>
            <w:noProof/>
            <w:webHidden/>
          </w:rPr>
          <w:fldChar w:fldCharType="separate"/>
        </w:r>
        <w:r w:rsidR="00F873AB">
          <w:rPr>
            <w:noProof/>
            <w:webHidden/>
          </w:rPr>
          <w:t>17</w:t>
        </w:r>
        <w:r w:rsidR="00F873AB">
          <w:rPr>
            <w:noProof/>
            <w:webHidden/>
          </w:rPr>
          <w:fldChar w:fldCharType="end"/>
        </w:r>
      </w:hyperlink>
    </w:p>
    <w:p w14:paraId="7CB76909" w14:textId="2EF33BF8" w:rsidR="00F873AB" w:rsidRPr="003C3E34" w:rsidRDefault="000660E1">
      <w:pPr>
        <w:pStyle w:val="TOC3"/>
        <w:tabs>
          <w:tab w:val="right" w:leader="dot" w:pos="9060"/>
        </w:tabs>
        <w:rPr>
          <w:rFonts w:ascii="Calibri" w:hAnsi="Calibri"/>
          <w:i w:val="0"/>
          <w:noProof/>
          <w:sz w:val="22"/>
          <w:szCs w:val="22"/>
        </w:rPr>
      </w:pPr>
      <w:hyperlink w:anchor="_Toc27004642" w:history="1">
        <w:r w:rsidR="00F873AB" w:rsidRPr="00DC368C">
          <w:rPr>
            <w:rStyle w:val="Hyperlink"/>
            <w:noProof/>
          </w:rPr>
          <w:t>[NFUS002] Nome de outro requisito não-funcional</w:t>
        </w:r>
        <w:r w:rsidR="00F873AB">
          <w:rPr>
            <w:noProof/>
            <w:webHidden/>
          </w:rPr>
          <w:tab/>
        </w:r>
        <w:r w:rsidR="00F873AB">
          <w:rPr>
            <w:noProof/>
            <w:webHidden/>
          </w:rPr>
          <w:fldChar w:fldCharType="begin"/>
        </w:r>
        <w:r w:rsidR="00F873AB">
          <w:rPr>
            <w:noProof/>
            <w:webHidden/>
          </w:rPr>
          <w:instrText xml:space="preserve"> PAGEREF _Toc27004642 \h </w:instrText>
        </w:r>
        <w:r w:rsidR="00F873AB">
          <w:rPr>
            <w:noProof/>
            <w:webHidden/>
          </w:rPr>
        </w:r>
        <w:r w:rsidR="00F873AB">
          <w:rPr>
            <w:noProof/>
            <w:webHidden/>
          </w:rPr>
          <w:fldChar w:fldCharType="separate"/>
        </w:r>
        <w:r w:rsidR="00F873AB">
          <w:rPr>
            <w:noProof/>
            <w:webHidden/>
          </w:rPr>
          <w:t>17</w:t>
        </w:r>
        <w:r w:rsidR="00F873AB">
          <w:rPr>
            <w:noProof/>
            <w:webHidden/>
          </w:rPr>
          <w:fldChar w:fldCharType="end"/>
        </w:r>
      </w:hyperlink>
    </w:p>
    <w:p w14:paraId="2345842B" w14:textId="64075F87" w:rsidR="00F873AB" w:rsidRPr="003C3E34" w:rsidRDefault="000660E1">
      <w:pPr>
        <w:pStyle w:val="TOC2"/>
        <w:tabs>
          <w:tab w:val="left" w:pos="960"/>
          <w:tab w:val="right" w:leader="dot" w:pos="9060"/>
        </w:tabs>
        <w:rPr>
          <w:rFonts w:ascii="Calibri" w:hAnsi="Calibri"/>
          <w:smallCaps w:val="0"/>
          <w:noProof/>
          <w:sz w:val="22"/>
          <w:szCs w:val="22"/>
        </w:rPr>
      </w:pPr>
      <w:hyperlink w:anchor="_Toc27004643" w:history="1">
        <w:r w:rsidR="00F873AB" w:rsidRPr="00DC368C">
          <w:rPr>
            <w:rStyle w:val="Hyperlink"/>
            <w:iCs/>
            <w:noProof/>
          </w:rPr>
          <w:t>6.2</w:t>
        </w:r>
        <w:r w:rsidR="00F873AB" w:rsidRPr="003C3E34">
          <w:rPr>
            <w:rFonts w:ascii="Calibri" w:hAnsi="Calibri"/>
            <w:smallCaps w:val="0"/>
            <w:noProof/>
            <w:sz w:val="22"/>
            <w:szCs w:val="22"/>
          </w:rPr>
          <w:tab/>
        </w:r>
        <w:r w:rsidR="00F873AB" w:rsidRPr="00DC368C">
          <w:rPr>
            <w:rStyle w:val="Hyperlink"/>
            <w:noProof/>
          </w:rPr>
          <w:t>Confiabilidade</w:t>
        </w:r>
        <w:r w:rsidR="00F873AB">
          <w:rPr>
            <w:noProof/>
            <w:webHidden/>
          </w:rPr>
          <w:tab/>
        </w:r>
        <w:r w:rsidR="00F873AB">
          <w:rPr>
            <w:noProof/>
            <w:webHidden/>
          </w:rPr>
          <w:fldChar w:fldCharType="begin"/>
        </w:r>
        <w:r w:rsidR="00F873AB">
          <w:rPr>
            <w:noProof/>
            <w:webHidden/>
          </w:rPr>
          <w:instrText xml:space="preserve"> PAGEREF _Toc27004643 \h </w:instrText>
        </w:r>
        <w:r w:rsidR="00F873AB">
          <w:rPr>
            <w:noProof/>
            <w:webHidden/>
          </w:rPr>
        </w:r>
        <w:r w:rsidR="00F873AB">
          <w:rPr>
            <w:noProof/>
            <w:webHidden/>
          </w:rPr>
          <w:fldChar w:fldCharType="separate"/>
        </w:r>
        <w:r w:rsidR="00F873AB">
          <w:rPr>
            <w:noProof/>
            <w:webHidden/>
          </w:rPr>
          <w:t>17</w:t>
        </w:r>
        <w:r w:rsidR="00F873AB">
          <w:rPr>
            <w:noProof/>
            <w:webHidden/>
          </w:rPr>
          <w:fldChar w:fldCharType="end"/>
        </w:r>
      </w:hyperlink>
    </w:p>
    <w:p w14:paraId="3CEC2FE0" w14:textId="3A23E075" w:rsidR="00F873AB" w:rsidRPr="003C3E34" w:rsidRDefault="000660E1">
      <w:pPr>
        <w:pStyle w:val="TOC3"/>
        <w:tabs>
          <w:tab w:val="right" w:leader="dot" w:pos="9060"/>
        </w:tabs>
        <w:rPr>
          <w:rFonts w:ascii="Calibri" w:hAnsi="Calibri"/>
          <w:i w:val="0"/>
          <w:noProof/>
          <w:sz w:val="22"/>
          <w:szCs w:val="22"/>
        </w:rPr>
      </w:pPr>
      <w:hyperlink w:anchor="_Toc27004644" w:history="1">
        <w:r w:rsidR="00F873AB" w:rsidRPr="00DC368C">
          <w:rPr>
            <w:rStyle w:val="Hyperlink"/>
            <w:noProof/>
          </w:rPr>
          <w:t>[NFCO001] Nome do requisito não-funcional</w:t>
        </w:r>
        <w:r w:rsidR="00F873AB">
          <w:rPr>
            <w:noProof/>
            <w:webHidden/>
          </w:rPr>
          <w:tab/>
        </w:r>
        <w:r w:rsidR="00F873AB">
          <w:rPr>
            <w:noProof/>
            <w:webHidden/>
          </w:rPr>
          <w:fldChar w:fldCharType="begin"/>
        </w:r>
        <w:r w:rsidR="00F873AB">
          <w:rPr>
            <w:noProof/>
            <w:webHidden/>
          </w:rPr>
          <w:instrText xml:space="preserve"> PAGEREF _Toc27004644 \h </w:instrText>
        </w:r>
        <w:r w:rsidR="00F873AB">
          <w:rPr>
            <w:noProof/>
            <w:webHidden/>
          </w:rPr>
        </w:r>
        <w:r w:rsidR="00F873AB">
          <w:rPr>
            <w:noProof/>
            <w:webHidden/>
          </w:rPr>
          <w:fldChar w:fldCharType="separate"/>
        </w:r>
        <w:r w:rsidR="00F873AB">
          <w:rPr>
            <w:noProof/>
            <w:webHidden/>
          </w:rPr>
          <w:t>17</w:t>
        </w:r>
        <w:r w:rsidR="00F873AB">
          <w:rPr>
            <w:noProof/>
            <w:webHidden/>
          </w:rPr>
          <w:fldChar w:fldCharType="end"/>
        </w:r>
      </w:hyperlink>
    </w:p>
    <w:p w14:paraId="4BF57E70" w14:textId="1748B9C9" w:rsidR="00F873AB" w:rsidRPr="003C3E34" w:rsidRDefault="000660E1">
      <w:pPr>
        <w:pStyle w:val="TOC3"/>
        <w:tabs>
          <w:tab w:val="right" w:leader="dot" w:pos="9060"/>
        </w:tabs>
        <w:rPr>
          <w:rFonts w:ascii="Calibri" w:hAnsi="Calibri"/>
          <w:i w:val="0"/>
          <w:noProof/>
          <w:sz w:val="22"/>
          <w:szCs w:val="22"/>
        </w:rPr>
      </w:pPr>
      <w:hyperlink w:anchor="_Toc27004645" w:history="1">
        <w:r w:rsidR="00F873AB" w:rsidRPr="00DC368C">
          <w:rPr>
            <w:rStyle w:val="Hyperlink"/>
            <w:noProof/>
          </w:rPr>
          <w:t>[NFCO002] Nome de outro requisito não-funcional</w:t>
        </w:r>
        <w:r w:rsidR="00F873AB">
          <w:rPr>
            <w:noProof/>
            <w:webHidden/>
          </w:rPr>
          <w:tab/>
        </w:r>
        <w:r w:rsidR="00F873AB">
          <w:rPr>
            <w:noProof/>
            <w:webHidden/>
          </w:rPr>
          <w:fldChar w:fldCharType="begin"/>
        </w:r>
        <w:r w:rsidR="00F873AB">
          <w:rPr>
            <w:noProof/>
            <w:webHidden/>
          </w:rPr>
          <w:instrText xml:space="preserve"> PAGEREF _Toc27004645 \h </w:instrText>
        </w:r>
        <w:r w:rsidR="00F873AB">
          <w:rPr>
            <w:noProof/>
            <w:webHidden/>
          </w:rPr>
        </w:r>
        <w:r w:rsidR="00F873AB">
          <w:rPr>
            <w:noProof/>
            <w:webHidden/>
          </w:rPr>
          <w:fldChar w:fldCharType="separate"/>
        </w:r>
        <w:r w:rsidR="00F873AB">
          <w:rPr>
            <w:noProof/>
            <w:webHidden/>
          </w:rPr>
          <w:t>17</w:t>
        </w:r>
        <w:r w:rsidR="00F873AB">
          <w:rPr>
            <w:noProof/>
            <w:webHidden/>
          </w:rPr>
          <w:fldChar w:fldCharType="end"/>
        </w:r>
      </w:hyperlink>
    </w:p>
    <w:p w14:paraId="24007544" w14:textId="561F86A1" w:rsidR="00F873AB" w:rsidRPr="003C3E34" w:rsidRDefault="000660E1">
      <w:pPr>
        <w:pStyle w:val="TOC2"/>
        <w:tabs>
          <w:tab w:val="left" w:pos="960"/>
          <w:tab w:val="right" w:leader="dot" w:pos="9060"/>
        </w:tabs>
        <w:rPr>
          <w:rFonts w:ascii="Calibri" w:hAnsi="Calibri"/>
          <w:smallCaps w:val="0"/>
          <w:noProof/>
          <w:sz w:val="22"/>
          <w:szCs w:val="22"/>
        </w:rPr>
      </w:pPr>
      <w:hyperlink w:anchor="_Toc27004646" w:history="1">
        <w:r w:rsidR="00F873AB" w:rsidRPr="00DC368C">
          <w:rPr>
            <w:rStyle w:val="Hyperlink"/>
            <w:iCs/>
            <w:noProof/>
          </w:rPr>
          <w:t>6.3</w:t>
        </w:r>
        <w:r w:rsidR="00F873AB" w:rsidRPr="003C3E34">
          <w:rPr>
            <w:rFonts w:ascii="Calibri" w:hAnsi="Calibri"/>
            <w:smallCaps w:val="0"/>
            <w:noProof/>
            <w:sz w:val="22"/>
            <w:szCs w:val="22"/>
          </w:rPr>
          <w:tab/>
        </w:r>
        <w:r w:rsidR="00F873AB" w:rsidRPr="00DC368C">
          <w:rPr>
            <w:rStyle w:val="Hyperlink"/>
            <w:noProof/>
          </w:rPr>
          <w:t>Desempenho</w:t>
        </w:r>
        <w:r w:rsidR="00F873AB">
          <w:rPr>
            <w:noProof/>
            <w:webHidden/>
          </w:rPr>
          <w:tab/>
        </w:r>
        <w:r w:rsidR="00F873AB">
          <w:rPr>
            <w:noProof/>
            <w:webHidden/>
          </w:rPr>
          <w:fldChar w:fldCharType="begin"/>
        </w:r>
        <w:r w:rsidR="00F873AB">
          <w:rPr>
            <w:noProof/>
            <w:webHidden/>
          </w:rPr>
          <w:instrText xml:space="preserve"> PAGEREF _Toc27004646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409F7EBB" w14:textId="5D7F6660" w:rsidR="00F873AB" w:rsidRPr="003C3E34" w:rsidRDefault="000660E1">
      <w:pPr>
        <w:pStyle w:val="TOC3"/>
        <w:tabs>
          <w:tab w:val="right" w:leader="dot" w:pos="9060"/>
        </w:tabs>
        <w:rPr>
          <w:rFonts w:ascii="Calibri" w:hAnsi="Calibri"/>
          <w:i w:val="0"/>
          <w:noProof/>
          <w:sz w:val="22"/>
          <w:szCs w:val="22"/>
        </w:rPr>
      </w:pPr>
      <w:hyperlink w:anchor="_Toc27004647" w:history="1">
        <w:r w:rsidR="00F873AB" w:rsidRPr="00DC368C">
          <w:rPr>
            <w:rStyle w:val="Hyperlink"/>
            <w:noProof/>
          </w:rPr>
          <w:t>[NFDM001] Nome do requisito não-funcional</w:t>
        </w:r>
        <w:r w:rsidR="00F873AB">
          <w:rPr>
            <w:noProof/>
            <w:webHidden/>
          </w:rPr>
          <w:tab/>
        </w:r>
        <w:r w:rsidR="00F873AB">
          <w:rPr>
            <w:noProof/>
            <w:webHidden/>
          </w:rPr>
          <w:fldChar w:fldCharType="begin"/>
        </w:r>
        <w:r w:rsidR="00F873AB">
          <w:rPr>
            <w:noProof/>
            <w:webHidden/>
          </w:rPr>
          <w:instrText xml:space="preserve"> PAGEREF _Toc27004647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41CD9B48" w14:textId="48DC314D" w:rsidR="00F873AB" w:rsidRPr="003C3E34" w:rsidRDefault="000660E1">
      <w:pPr>
        <w:pStyle w:val="TOC3"/>
        <w:tabs>
          <w:tab w:val="right" w:leader="dot" w:pos="9060"/>
        </w:tabs>
        <w:rPr>
          <w:rFonts w:ascii="Calibri" w:hAnsi="Calibri"/>
          <w:i w:val="0"/>
          <w:noProof/>
          <w:sz w:val="22"/>
          <w:szCs w:val="22"/>
        </w:rPr>
      </w:pPr>
      <w:hyperlink w:anchor="_Toc27004648" w:history="1">
        <w:r w:rsidR="00F873AB" w:rsidRPr="00DC368C">
          <w:rPr>
            <w:rStyle w:val="Hyperlink"/>
            <w:noProof/>
          </w:rPr>
          <w:t>[NFDM001] Nome de outro requisito não-funcional</w:t>
        </w:r>
        <w:r w:rsidR="00F873AB">
          <w:rPr>
            <w:noProof/>
            <w:webHidden/>
          </w:rPr>
          <w:tab/>
        </w:r>
        <w:r w:rsidR="00F873AB">
          <w:rPr>
            <w:noProof/>
            <w:webHidden/>
          </w:rPr>
          <w:fldChar w:fldCharType="begin"/>
        </w:r>
        <w:r w:rsidR="00F873AB">
          <w:rPr>
            <w:noProof/>
            <w:webHidden/>
          </w:rPr>
          <w:instrText xml:space="preserve"> PAGEREF _Toc27004648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07CB00B6" w14:textId="24F36ED3" w:rsidR="00F873AB" w:rsidRPr="003C3E34" w:rsidRDefault="000660E1">
      <w:pPr>
        <w:pStyle w:val="TOC2"/>
        <w:tabs>
          <w:tab w:val="left" w:pos="960"/>
          <w:tab w:val="right" w:leader="dot" w:pos="9060"/>
        </w:tabs>
        <w:rPr>
          <w:rFonts w:ascii="Calibri" w:hAnsi="Calibri"/>
          <w:smallCaps w:val="0"/>
          <w:noProof/>
          <w:sz w:val="22"/>
          <w:szCs w:val="22"/>
        </w:rPr>
      </w:pPr>
      <w:hyperlink w:anchor="_Toc27004649" w:history="1">
        <w:r w:rsidR="00F873AB" w:rsidRPr="00DC368C">
          <w:rPr>
            <w:rStyle w:val="Hyperlink"/>
            <w:iCs/>
            <w:noProof/>
          </w:rPr>
          <w:t>6.4</w:t>
        </w:r>
        <w:r w:rsidR="00F873AB" w:rsidRPr="003C3E34">
          <w:rPr>
            <w:rFonts w:ascii="Calibri" w:hAnsi="Calibri"/>
            <w:smallCaps w:val="0"/>
            <w:noProof/>
            <w:sz w:val="22"/>
            <w:szCs w:val="22"/>
          </w:rPr>
          <w:tab/>
        </w:r>
        <w:r w:rsidR="00F873AB" w:rsidRPr="00DC368C">
          <w:rPr>
            <w:rStyle w:val="Hyperlink"/>
            <w:noProof/>
          </w:rPr>
          <w:t>Segurança</w:t>
        </w:r>
        <w:r w:rsidR="00F873AB">
          <w:rPr>
            <w:noProof/>
            <w:webHidden/>
          </w:rPr>
          <w:tab/>
        </w:r>
        <w:r w:rsidR="00F873AB">
          <w:rPr>
            <w:noProof/>
            <w:webHidden/>
          </w:rPr>
          <w:fldChar w:fldCharType="begin"/>
        </w:r>
        <w:r w:rsidR="00F873AB">
          <w:rPr>
            <w:noProof/>
            <w:webHidden/>
          </w:rPr>
          <w:instrText xml:space="preserve"> PAGEREF _Toc27004649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11E6FAA5" w14:textId="64FBDBBB" w:rsidR="00F873AB" w:rsidRPr="003C3E34" w:rsidRDefault="000660E1">
      <w:pPr>
        <w:pStyle w:val="TOC3"/>
        <w:tabs>
          <w:tab w:val="right" w:leader="dot" w:pos="9060"/>
        </w:tabs>
        <w:rPr>
          <w:rFonts w:ascii="Calibri" w:hAnsi="Calibri"/>
          <w:i w:val="0"/>
          <w:noProof/>
          <w:sz w:val="22"/>
          <w:szCs w:val="22"/>
        </w:rPr>
      </w:pPr>
      <w:hyperlink w:anchor="_Toc27004650" w:history="1">
        <w:r w:rsidR="00F873AB" w:rsidRPr="00DC368C">
          <w:rPr>
            <w:rStyle w:val="Hyperlink"/>
            <w:noProof/>
          </w:rPr>
          <w:t>[NFSG001] Nome do requisito não-funcional</w:t>
        </w:r>
        <w:r w:rsidR="00F873AB">
          <w:rPr>
            <w:noProof/>
            <w:webHidden/>
          </w:rPr>
          <w:tab/>
        </w:r>
        <w:r w:rsidR="00F873AB">
          <w:rPr>
            <w:noProof/>
            <w:webHidden/>
          </w:rPr>
          <w:fldChar w:fldCharType="begin"/>
        </w:r>
        <w:r w:rsidR="00F873AB">
          <w:rPr>
            <w:noProof/>
            <w:webHidden/>
          </w:rPr>
          <w:instrText xml:space="preserve"> PAGEREF _Toc27004650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652A4C14" w14:textId="30A5B71A" w:rsidR="00F873AB" w:rsidRPr="003C3E34" w:rsidRDefault="000660E1">
      <w:pPr>
        <w:pStyle w:val="TOC3"/>
        <w:tabs>
          <w:tab w:val="right" w:leader="dot" w:pos="9060"/>
        </w:tabs>
        <w:rPr>
          <w:rFonts w:ascii="Calibri" w:hAnsi="Calibri"/>
          <w:i w:val="0"/>
          <w:noProof/>
          <w:sz w:val="22"/>
          <w:szCs w:val="22"/>
        </w:rPr>
      </w:pPr>
      <w:hyperlink w:anchor="_Toc27004651" w:history="1">
        <w:r w:rsidR="00F873AB" w:rsidRPr="00DC368C">
          <w:rPr>
            <w:rStyle w:val="Hyperlink"/>
            <w:noProof/>
          </w:rPr>
          <w:t>[NFSG002] Nome de outro requisito não-funcional</w:t>
        </w:r>
        <w:r w:rsidR="00F873AB">
          <w:rPr>
            <w:noProof/>
            <w:webHidden/>
          </w:rPr>
          <w:tab/>
        </w:r>
        <w:r w:rsidR="00F873AB">
          <w:rPr>
            <w:noProof/>
            <w:webHidden/>
          </w:rPr>
          <w:fldChar w:fldCharType="begin"/>
        </w:r>
        <w:r w:rsidR="00F873AB">
          <w:rPr>
            <w:noProof/>
            <w:webHidden/>
          </w:rPr>
          <w:instrText xml:space="preserve"> PAGEREF _Toc27004651 \h </w:instrText>
        </w:r>
        <w:r w:rsidR="00F873AB">
          <w:rPr>
            <w:noProof/>
            <w:webHidden/>
          </w:rPr>
        </w:r>
        <w:r w:rsidR="00F873AB">
          <w:rPr>
            <w:noProof/>
            <w:webHidden/>
          </w:rPr>
          <w:fldChar w:fldCharType="separate"/>
        </w:r>
        <w:r w:rsidR="00F873AB">
          <w:rPr>
            <w:noProof/>
            <w:webHidden/>
          </w:rPr>
          <w:t>18</w:t>
        </w:r>
        <w:r w:rsidR="00F873AB">
          <w:rPr>
            <w:noProof/>
            <w:webHidden/>
          </w:rPr>
          <w:fldChar w:fldCharType="end"/>
        </w:r>
      </w:hyperlink>
    </w:p>
    <w:p w14:paraId="22B587B0" w14:textId="16485B04" w:rsidR="00F873AB" w:rsidRPr="003C3E34" w:rsidRDefault="000660E1">
      <w:pPr>
        <w:pStyle w:val="TOC2"/>
        <w:tabs>
          <w:tab w:val="left" w:pos="960"/>
          <w:tab w:val="right" w:leader="dot" w:pos="9060"/>
        </w:tabs>
        <w:rPr>
          <w:rFonts w:ascii="Calibri" w:hAnsi="Calibri"/>
          <w:smallCaps w:val="0"/>
          <w:noProof/>
          <w:sz w:val="22"/>
          <w:szCs w:val="22"/>
        </w:rPr>
      </w:pPr>
      <w:hyperlink w:anchor="_Toc27004652" w:history="1">
        <w:r w:rsidR="00F873AB" w:rsidRPr="00DC368C">
          <w:rPr>
            <w:rStyle w:val="Hyperlink"/>
            <w:iCs/>
            <w:noProof/>
          </w:rPr>
          <w:t>6.5</w:t>
        </w:r>
        <w:r w:rsidR="00F873AB" w:rsidRPr="003C3E34">
          <w:rPr>
            <w:rFonts w:ascii="Calibri" w:hAnsi="Calibri"/>
            <w:smallCaps w:val="0"/>
            <w:noProof/>
            <w:sz w:val="22"/>
            <w:szCs w:val="22"/>
          </w:rPr>
          <w:tab/>
        </w:r>
        <w:r w:rsidR="00F873AB" w:rsidRPr="00DC368C">
          <w:rPr>
            <w:rStyle w:val="Hyperlink"/>
            <w:noProof/>
          </w:rPr>
          <w:t>Implantação</w:t>
        </w:r>
        <w:r w:rsidR="00F873AB">
          <w:rPr>
            <w:noProof/>
            <w:webHidden/>
          </w:rPr>
          <w:tab/>
        </w:r>
        <w:r w:rsidR="00F873AB">
          <w:rPr>
            <w:noProof/>
            <w:webHidden/>
          </w:rPr>
          <w:fldChar w:fldCharType="begin"/>
        </w:r>
        <w:r w:rsidR="00F873AB">
          <w:rPr>
            <w:noProof/>
            <w:webHidden/>
          </w:rPr>
          <w:instrText xml:space="preserve"> PAGEREF _Toc27004652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29233E69" w14:textId="68216C03" w:rsidR="00F873AB" w:rsidRPr="003C3E34" w:rsidRDefault="000660E1">
      <w:pPr>
        <w:pStyle w:val="TOC3"/>
        <w:tabs>
          <w:tab w:val="right" w:leader="dot" w:pos="9060"/>
        </w:tabs>
        <w:rPr>
          <w:rFonts w:ascii="Calibri" w:hAnsi="Calibri"/>
          <w:i w:val="0"/>
          <w:noProof/>
          <w:sz w:val="22"/>
          <w:szCs w:val="22"/>
        </w:rPr>
      </w:pPr>
      <w:hyperlink w:anchor="_Toc27004653" w:history="1">
        <w:r w:rsidR="00F873AB" w:rsidRPr="00DC368C">
          <w:rPr>
            <w:rStyle w:val="Hyperlink"/>
            <w:noProof/>
          </w:rPr>
          <w:t>[NFIM001] Nome do requisito não-funcional</w:t>
        </w:r>
        <w:r w:rsidR="00F873AB">
          <w:rPr>
            <w:noProof/>
            <w:webHidden/>
          </w:rPr>
          <w:tab/>
        </w:r>
        <w:r w:rsidR="00F873AB">
          <w:rPr>
            <w:noProof/>
            <w:webHidden/>
          </w:rPr>
          <w:fldChar w:fldCharType="begin"/>
        </w:r>
        <w:r w:rsidR="00F873AB">
          <w:rPr>
            <w:noProof/>
            <w:webHidden/>
          </w:rPr>
          <w:instrText xml:space="preserve"> PAGEREF _Toc27004653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481E02F5" w14:textId="7CF6D18F" w:rsidR="00F873AB" w:rsidRPr="003C3E34" w:rsidRDefault="000660E1">
      <w:pPr>
        <w:pStyle w:val="TOC3"/>
        <w:tabs>
          <w:tab w:val="right" w:leader="dot" w:pos="9060"/>
        </w:tabs>
        <w:rPr>
          <w:rFonts w:ascii="Calibri" w:hAnsi="Calibri"/>
          <w:i w:val="0"/>
          <w:noProof/>
          <w:sz w:val="22"/>
          <w:szCs w:val="22"/>
        </w:rPr>
      </w:pPr>
      <w:hyperlink w:anchor="_Toc27004654" w:history="1">
        <w:r w:rsidR="00F873AB" w:rsidRPr="00DC368C">
          <w:rPr>
            <w:rStyle w:val="Hyperlink"/>
            <w:noProof/>
          </w:rPr>
          <w:t>[NFIM002] Nome de outro requisito não-funcional</w:t>
        </w:r>
        <w:r w:rsidR="00F873AB">
          <w:rPr>
            <w:noProof/>
            <w:webHidden/>
          </w:rPr>
          <w:tab/>
        </w:r>
        <w:r w:rsidR="00F873AB">
          <w:rPr>
            <w:noProof/>
            <w:webHidden/>
          </w:rPr>
          <w:fldChar w:fldCharType="begin"/>
        </w:r>
        <w:r w:rsidR="00F873AB">
          <w:rPr>
            <w:noProof/>
            <w:webHidden/>
          </w:rPr>
          <w:instrText xml:space="preserve"> PAGEREF _Toc27004654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42644F6A" w14:textId="1CB8DF63" w:rsidR="00F873AB" w:rsidRPr="003C3E34" w:rsidRDefault="000660E1">
      <w:pPr>
        <w:pStyle w:val="TOC2"/>
        <w:tabs>
          <w:tab w:val="left" w:pos="960"/>
          <w:tab w:val="right" w:leader="dot" w:pos="9060"/>
        </w:tabs>
        <w:rPr>
          <w:rFonts w:ascii="Calibri" w:hAnsi="Calibri"/>
          <w:smallCaps w:val="0"/>
          <w:noProof/>
          <w:sz w:val="22"/>
          <w:szCs w:val="22"/>
        </w:rPr>
      </w:pPr>
      <w:hyperlink w:anchor="_Toc27004655" w:history="1">
        <w:r w:rsidR="00F873AB" w:rsidRPr="00DC368C">
          <w:rPr>
            <w:rStyle w:val="Hyperlink"/>
            <w:iCs/>
            <w:noProof/>
          </w:rPr>
          <w:t>6.6</w:t>
        </w:r>
        <w:r w:rsidR="00F873AB" w:rsidRPr="003C3E34">
          <w:rPr>
            <w:rFonts w:ascii="Calibri" w:hAnsi="Calibri"/>
            <w:smallCaps w:val="0"/>
            <w:noProof/>
            <w:sz w:val="22"/>
            <w:szCs w:val="22"/>
          </w:rPr>
          <w:tab/>
        </w:r>
        <w:r w:rsidR="00F873AB" w:rsidRPr="00DC368C">
          <w:rPr>
            <w:rStyle w:val="Hyperlink"/>
            <w:noProof/>
          </w:rPr>
          <w:t>Padrões</w:t>
        </w:r>
        <w:r w:rsidR="00F873AB">
          <w:rPr>
            <w:noProof/>
            <w:webHidden/>
          </w:rPr>
          <w:tab/>
        </w:r>
        <w:r w:rsidR="00F873AB">
          <w:rPr>
            <w:noProof/>
            <w:webHidden/>
          </w:rPr>
          <w:fldChar w:fldCharType="begin"/>
        </w:r>
        <w:r w:rsidR="00F873AB">
          <w:rPr>
            <w:noProof/>
            <w:webHidden/>
          </w:rPr>
          <w:instrText xml:space="preserve"> PAGEREF _Toc27004655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1D476A41" w14:textId="1083A778" w:rsidR="00F873AB" w:rsidRPr="003C3E34" w:rsidRDefault="000660E1">
      <w:pPr>
        <w:pStyle w:val="TOC3"/>
        <w:tabs>
          <w:tab w:val="right" w:leader="dot" w:pos="9060"/>
        </w:tabs>
        <w:rPr>
          <w:rFonts w:ascii="Calibri" w:hAnsi="Calibri"/>
          <w:i w:val="0"/>
          <w:noProof/>
          <w:sz w:val="22"/>
          <w:szCs w:val="22"/>
        </w:rPr>
      </w:pPr>
      <w:hyperlink w:anchor="_Toc27004656" w:history="1">
        <w:r w:rsidR="00F873AB" w:rsidRPr="00DC368C">
          <w:rPr>
            <w:rStyle w:val="Hyperlink"/>
            <w:noProof/>
          </w:rPr>
          <w:t>[NFPA001] Nome do requisito não-funcional</w:t>
        </w:r>
        <w:r w:rsidR="00F873AB">
          <w:rPr>
            <w:noProof/>
            <w:webHidden/>
          </w:rPr>
          <w:tab/>
        </w:r>
        <w:r w:rsidR="00F873AB">
          <w:rPr>
            <w:noProof/>
            <w:webHidden/>
          </w:rPr>
          <w:fldChar w:fldCharType="begin"/>
        </w:r>
        <w:r w:rsidR="00F873AB">
          <w:rPr>
            <w:noProof/>
            <w:webHidden/>
          </w:rPr>
          <w:instrText xml:space="preserve"> PAGEREF _Toc27004656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57C403CC" w14:textId="3EF72D7A" w:rsidR="00F873AB" w:rsidRPr="003C3E34" w:rsidRDefault="000660E1">
      <w:pPr>
        <w:pStyle w:val="TOC3"/>
        <w:tabs>
          <w:tab w:val="right" w:leader="dot" w:pos="9060"/>
        </w:tabs>
        <w:rPr>
          <w:rFonts w:ascii="Calibri" w:hAnsi="Calibri"/>
          <w:i w:val="0"/>
          <w:noProof/>
          <w:sz w:val="22"/>
          <w:szCs w:val="22"/>
        </w:rPr>
      </w:pPr>
      <w:hyperlink w:anchor="_Toc27004657" w:history="1">
        <w:r w:rsidR="00F873AB" w:rsidRPr="00DC368C">
          <w:rPr>
            <w:rStyle w:val="Hyperlink"/>
            <w:noProof/>
          </w:rPr>
          <w:t>[NFPA002] Nome de outro requisito não-funcional</w:t>
        </w:r>
        <w:r w:rsidR="00F873AB">
          <w:rPr>
            <w:noProof/>
            <w:webHidden/>
          </w:rPr>
          <w:tab/>
        </w:r>
        <w:r w:rsidR="00F873AB">
          <w:rPr>
            <w:noProof/>
            <w:webHidden/>
          </w:rPr>
          <w:fldChar w:fldCharType="begin"/>
        </w:r>
        <w:r w:rsidR="00F873AB">
          <w:rPr>
            <w:noProof/>
            <w:webHidden/>
          </w:rPr>
          <w:instrText xml:space="preserve"> PAGEREF _Toc27004657 \h </w:instrText>
        </w:r>
        <w:r w:rsidR="00F873AB">
          <w:rPr>
            <w:noProof/>
            <w:webHidden/>
          </w:rPr>
        </w:r>
        <w:r w:rsidR="00F873AB">
          <w:rPr>
            <w:noProof/>
            <w:webHidden/>
          </w:rPr>
          <w:fldChar w:fldCharType="separate"/>
        </w:r>
        <w:r w:rsidR="00F873AB">
          <w:rPr>
            <w:noProof/>
            <w:webHidden/>
          </w:rPr>
          <w:t>19</w:t>
        </w:r>
        <w:r w:rsidR="00F873AB">
          <w:rPr>
            <w:noProof/>
            <w:webHidden/>
          </w:rPr>
          <w:fldChar w:fldCharType="end"/>
        </w:r>
      </w:hyperlink>
    </w:p>
    <w:p w14:paraId="15D28E31" w14:textId="77C27714" w:rsidR="00F873AB" w:rsidRPr="003C3E34" w:rsidRDefault="000660E1">
      <w:pPr>
        <w:pStyle w:val="TOC2"/>
        <w:tabs>
          <w:tab w:val="left" w:pos="960"/>
          <w:tab w:val="right" w:leader="dot" w:pos="9060"/>
        </w:tabs>
        <w:rPr>
          <w:rFonts w:ascii="Calibri" w:hAnsi="Calibri"/>
          <w:smallCaps w:val="0"/>
          <w:noProof/>
          <w:sz w:val="22"/>
          <w:szCs w:val="22"/>
        </w:rPr>
      </w:pPr>
      <w:hyperlink w:anchor="_Toc27004658" w:history="1">
        <w:r w:rsidR="00F873AB" w:rsidRPr="00DC368C">
          <w:rPr>
            <w:rStyle w:val="Hyperlink"/>
            <w:iCs/>
            <w:noProof/>
          </w:rPr>
          <w:t>6.7</w:t>
        </w:r>
        <w:r w:rsidR="00F873AB" w:rsidRPr="003C3E34">
          <w:rPr>
            <w:rFonts w:ascii="Calibri" w:hAnsi="Calibri"/>
            <w:smallCaps w:val="0"/>
            <w:noProof/>
            <w:sz w:val="22"/>
            <w:szCs w:val="22"/>
          </w:rPr>
          <w:tab/>
        </w:r>
        <w:r w:rsidR="00F873AB" w:rsidRPr="00DC368C">
          <w:rPr>
            <w:rStyle w:val="Hyperlink"/>
            <w:noProof/>
          </w:rPr>
          <w:t>Hardware e software</w:t>
        </w:r>
        <w:r w:rsidR="00F873AB">
          <w:rPr>
            <w:noProof/>
            <w:webHidden/>
          </w:rPr>
          <w:tab/>
        </w:r>
        <w:r w:rsidR="00F873AB">
          <w:rPr>
            <w:noProof/>
            <w:webHidden/>
          </w:rPr>
          <w:fldChar w:fldCharType="begin"/>
        </w:r>
        <w:r w:rsidR="00F873AB">
          <w:rPr>
            <w:noProof/>
            <w:webHidden/>
          </w:rPr>
          <w:instrText xml:space="preserve"> PAGEREF _Toc27004658 \h </w:instrText>
        </w:r>
        <w:r w:rsidR="00F873AB">
          <w:rPr>
            <w:noProof/>
            <w:webHidden/>
          </w:rPr>
        </w:r>
        <w:r w:rsidR="00F873AB">
          <w:rPr>
            <w:noProof/>
            <w:webHidden/>
          </w:rPr>
          <w:fldChar w:fldCharType="separate"/>
        </w:r>
        <w:r w:rsidR="00F873AB">
          <w:rPr>
            <w:noProof/>
            <w:webHidden/>
          </w:rPr>
          <w:t>20</w:t>
        </w:r>
        <w:r w:rsidR="00F873AB">
          <w:rPr>
            <w:noProof/>
            <w:webHidden/>
          </w:rPr>
          <w:fldChar w:fldCharType="end"/>
        </w:r>
      </w:hyperlink>
    </w:p>
    <w:p w14:paraId="49A5A28D" w14:textId="67F4965C" w:rsidR="00F873AB" w:rsidRPr="003C3E34" w:rsidRDefault="000660E1">
      <w:pPr>
        <w:pStyle w:val="TOC3"/>
        <w:tabs>
          <w:tab w:val="right" w:leader="dot" w:pos="9060"/>
        </w:tabs>
        <w:rPr>
          <w:rFonts w:ascii="Calibri" w:hAnsi="Calibri"/>
          <w:i w:val="0"/>
          <w:noProof/>
          <w:sz w:val="22"/>
          <w:szCs w:val="22"/>
        </w:rPr>
      </w:pPr>
      <w:hyperlink w:anchor="_Toc27004659" w:history="1">
        <w:r w:rsidR="00F873AB" w:rsidRPr="00DC368C">
          <w:rPr>
            <w:rStyle w:val="Hyperlink"/>
            <w:noProof/>
          </w:rPr>
          <w:t>[NFHS001] Nome do requisito não-funcional</w:t>
        </w:r>
        <w:r w:rsidR="00F873AB">
          <w:rPr>
            <w:noProof/>
            <w:webHidden/>
          </w:rPr>
          <w:tab/>
        </w:r>
        <w:r w:rsidR="00F873AB">
          <w:rPr>
            <w:noProof/>
            <w:webHidden/>
          </w:rPr>
          <w:fldChar w:fldCharType="begin"/>
        </w:r>
        <w:r w:rsidR="00F873AB">
          <w:rPr>
            <w:noProof/>
            <w:webHidden/>
          </w:rPr>
          <w:instrText xml:space="preserve"> PAGEREF _Toc27004659 \h </w:instrText>
        </w:r>
        <w:r w:rsidR="00F873AB">
          <w:rPr>
            <w:noProof/>
            <w:webHidden/>
          </w:rPr>
        </w:r>
        <w:r w:rsidR="00F873AB">
          <w:rPr>
            <w:noProof/>
            <w:webHidden/>
          </w:rPr>
          <w:fldChar w:fldCharType="separate"/>
        </w:r>
        <w:r w:rsidR="00F873AB">
          <w:rPr>
            <w:noProof/>
            <w:webHidden/>
          </w:rPr>
          <w:t>20</w:t>
        </w:r>
        <w:r w:rsidR="00F873AB">
          <w:rPr>
            <w:noProof/>
            <w:webHidden/>
          </w:rPr>
          <w:fldChar w:fldCharType="end"/>
        </w:r>
      </w:hyperlink>
    </w:p>
    <w:p w14:paraId="7259D043" w14:textId="0DFE487C" w:rsidR="00F873AB" w:rsidRPr="003C3E34" w:rsidRDefault="000660E1">
      <w:pPr>
        <w:pStyle w:val="TOC3"/>
        <w:tabs>
          <w:tab w:val="right" w:leader="dot" w:pos="9060"/>
        </w:tabs>
        <w:rPr>
          <w:rFonts w:ascii="Calibri" w:hAnsi="Calibri"/>
          <w:i w:val="0"/>
          <w:noProof/>
          <w:sz w:val="22"/>
          <w:szCs w:val="22"/>
        </w:rPr>
      </w:pPr>
      <w:hyperlink w:anchor="_Toc27004660" w:history="1">
        <w:r w:rsidR="00F873AB" w:rsidRPr="00DC368C">
          <w:rPr>
            <w:rStyle w:val="Hyperlink"/>
            <w:noProof/>
          </w:rPr>
          <w:t>[NFHS002] Nome de outro requisito não-funcional</w:t>
        </w:r>
        <w:r w:rsidR="00F873AB">
          <w:rPr>
            <w:noProof/>
            <w:webHidden/>
          </w:rPr>
          <w:tab/>
        </w:r>
        <w:r w:rsidR="00F873AB">
          <w:rPr>
            <w:noProof/>
            <w:webHidden/>
          </w:rPr>
          <w:fldChar w:fldCharType="begin"/>
        </w:r>
        <w:r w:rsidR="00F873AB">
          <w:rPr>
            <w:noProof/>
            <w:webHidden/>
          </w:rPr>
          <w:instrText xml:space="preserve"> PAGEREF _Toc27004660 \h </w:instrText>
        </w:r>
        <w:r w:rsidR="00F873AB">
          <w:rPr>
            <w:noProof/>
            <w:webHidden/>
          </w:rPr>
        </w:r>
        <w:r w:rsidR="00F873AB">
          <w:rPr>
            <w:noProof/>
            <w:webHidden/>
          </w:rPr>
          <w:fldChar w:fldCharType="separate"/>
        </w:r>
        <w:r w:rsidR="00F873AB">
          <w:rPr>
            <w:noProof/>
            <w:webHidden/>
          </w:rPr>
          <w:t>20</w:t>
        </w:r>
        <w:r w:rsidR="00F873AB">
          <w:rPr>
            <w:noProof/>
            <w:webHidden/>
          </w:rPr>
          <w:fldChar w:fldCharType="end"/>
        </w:r>
      </w:hyperlink>
    </w:p>
    <w:p w14:paraId="7A97A0C2" w14:textId="3A13377D" w:rsidR="00F873AB" w:rsidRPr="003C3E34" w:rsidRDefault="000660E1">
      <w:pPr>
        <w:pStyle w:val="TOC1"/>
        <w:rPr>
          <w:rFonts w:ascii="Calibri" w:hAnsi="Calibri"/>
          <w:b w:val="0"/>
          <w:caps w:val="0"/>
          <w:sz w:val="22"/>
          <w:szCs w:val="22"/>
        </w:rPr>
      </w:pPr>
      <w:hyperlink w:anchor="_Toc27004661" w:history="1">
        <w:r w:rsidR="00F873AB" w:rsidRPr="00DC368C">
          <w:rPr>
            <w:rStyle w:val="Hyperlink"/>
          </w:rPr>
          <w:t>7.</w:t>
        </w:r>
        <w:r w:rsidR="00F873AB" w:rsidRPr="003C3E34">
          <w:rPr>
            <w:rFonts w:ascii="Calibri" w:hAnsi="Calibri"/>
            <w:b w:val="0"/>
            <w:caps w:val="0"/>
            <w:sz w:val="22"/>
            <w:szCs w:val="22"/>
          </w:rPr>
          <w:tab/>
        </w:r>
        <w:r w:rsidR="00F873AB" w:rsidRPr="00DC368C">
          <w:rPr>
            <w:rStyle w:val="Hyperlink"/>
          </w:rPr>
          <w:t>Artefatos de Análise &amp; Projeto</w:t>
        </w:r>
        <w:r w:rsidR="00F873AB">
          <w:rPr>
            <w:webHidden/>
          </w:rPr>
          <w:tab/>
        </w:r>
        <w:r w:rsidR="00F873AB">
          <w:rPr>
            <w:webHidden/>
          </w:rPr>
          <w:fldChar w:fldCharType="begin"/>
        </w:r>
        <w:r w:rsidR="00F873AB">
          <w:rPr>
            <w:webHidden/>
          </w:rPr>
          <w:instrText xml:space="preserve"> PAGEREF _Toc27004661 \h </w:instrText>
        </w:r>
        <w:r w:rsidR="00F873AB">
          <w:rPr>
            <w:webHidden/>
          </w:rPr>
        </w:r>
        <w:r w:rsidR="00F873AB">
          <w:rPr>
            <w:webHidden/>
          </w:rPr>
          <w:fldChar w:fldCharType="separate"/>
        </w:r>
        <w:r w:rsidR="00F873AB">
          <w:rPr>
            <w:webHidden/>
          </w:rPr>
          <w:t>20</w:t>
        </w:r>
        <w:r w:rsidR="00F873AB">
          <w:rPr>
            <w:webHidden/>
          </w:rPr>
          <w:fldChar w:fldCharType="end"/>
        </w:r>
      </w:hyperlink>
    </w:p>
    <w:p w14:paraId="25FF2D96" w14:textId="4FEB67AB" w:rsidR="00F873AB" w:rsidRPr="003C3E34" w:rsidRDefault="000660E1">
      <w:pPr>
        <w:pStyle w:val="TOC1"/>
        <w:rPr>
          <w:rFonts w:ascii="Calibri" w:hAnsi="Calibri"/>
          <w:b w:val="0"/>
          <w:caps w:val="0"/>
          <w:sz w:val="22"/>
          <w:szCs w:val="22"/>
        </w:rPr>
      </w:pPr>
      <w:hyperlink w:anchor="_Toc27004662" w:history="1">
        <w:r w:rsidR="00F873AB" w:rsidRPr="00DC368C">
          <w:rPr>
            <w:rStyle w:val="Hyperlink"/>
          </w:rPr>
          <w:t>8.</w:t>
        </w:r>
        <w:r w:rsidR="00F873AB" w:rsidRPr="003C3E34">
          <w:rPr>
            <w:rFonts w:ascii="Calibri" w:hAnsi="Calibri"/>
            <w:b w:val="0"/>
            <w:caps w:val="0"/>
            <w:sz w:val="22"/>
            <w:szCs w:val="22"/>
          </w:rPr>
          <w:tab/>
        </w:r>
        <w:r w:rsidR="00F873AB" w:rsidRPr="00DC368C">
          <w:rPr>
            <w:rStyle w:val="Hyperlink"/>
          </w:rPr>
          <w:t>Referências</w:t>
        </w:r>
        <w:r w:rsidR="00F873AB">
          <w:rPr>
            <w:webHidden/>
          </w:rPr>
          <w:tab/>
        </w:r>
        <w:r w:rsidR="00F873AB">
          <w:rPr>
            <w:webHidden/>
          </w:rPr>
          <w:fldChar w:fldCharType="begin"/>
        </w:r>
        <w:r w:rsidR="00F873AB">
          <w:rPr>
            <w:webHidden/>
          </w:rPr>
          <w:instrText xml:space="preserve"> PAGEREF _Toc27004662 \h </w:instrText>
        </w:r>
        <w:r w:rsidR="00F873AB">
          <w:rPr>
            <w:webHidden/>
          </w:rPr>
        </w:r>
        <w:r w:rsidR="00F873AB">
          <w:rPr>
            <w:webHidden/>
          </w:rPr>
          <w:fldChar w:fldCharType="separate"/>
        </w:r>
        <w:r w:rsidR="00F873AB">
          <w:rPr>
            <w:webHidden/>
          </w:rPr>
          <w:t>21</w:t>
        </w:r>
        <w:r w:rsidR="00F873AB">
          <w:rPr>
            <w:webHidden/>
          </w:rPr>
          <w:fldChar w:fldCharType="end"/>
        </w:r>
      </w:hyperlink>
    </w:p>
    <w:p w14:paraId="2D7B6B93" w14:textId="498497C0" w:rsidR="008066A5" w:rsidRDefault="008066A5">
      <w:pPr>
        <w:pStyle w:val="TOC1"/>
        <w:tabs>
          <w:tab w:val="left" w:pos="480"/>
        </w:tabs>
      </w:pPr>
      <w:r>
        <w:lastRenderedPageBreak/>
        <w:fldChar w:fldCharType="end"/>
      </w:r>
    </w:p>
    <w:p w14:paraId="72DAB06E" w14:textId="77777777" w:rsidR="008066A5" w:rsidRDefault="008066A5">
      <w:pPr>
        <w:sectPr w:rsidR="008066A5" w:rsidSect="0017582F">
          <w:headerReference w:type="default" r:id="rId11"/>
          <w:footerReference w:type="default" r:id="rId12"/>
          <w:pgSz w:w="11906" w:h="16838" w:code="9"/>
          <w:pgMar w:top="1418" w:right="1418" w:bottom="1418" w:left="1418" w:header="680" w:footer="680" w:gutter="0"/>
          <w:cols w:space="720"/>
        </w:sectPr>
      </w:pPr>
    </w:p>
    <w:p w14:paraId="4AAF577C" w14:textId="77777777" w:rsidR="008066A5" w:rsidRDefault="008066A5">
      <w:pPr>
        <w:pStyle w:val="Heading1"/>
      </w:pPr>
      <w:bookmarkStart w:id="2" w:name="_Toc467473439"/>
      <w:bookmarkStart w:id="3" w:name="_Toc467473971"/>
      <w:bookmarkStart w:id="4" w:name="_Toc467477710"/>
      <w:bookmarkStart w:id="5" w:name="_Toc467494864"/>
      <w:bookmarkStart w:id="6" w:name="_Toc467495234"/>
      <w:bookmarkStart w:id="7" w:name="_Toc468086040"/>
      <w:bookmarkStart w:id="8" w:name="_Toc497896595"/>
      <w:bookmarkStart w:id="9" w:name="_Toc27004615"/>
      <w:r>
        <w:lastRenderedPageBreak/>
        <w:t>Introdução</w:t>
      </w:r>
      <w:bookmarkEnd w:id="2"/>
      <w:bookmarkEnd w:id="3"/>
      <w:bookmarkEnd w:id="4"/>
      <w:bookmarkEnd w:id="5"/>
      <w:bookmarkEnd w:id="6"/>
      <w:bookmarkEnd w:id="7"/>
      <w:bookmarkEnd w:id="8"/>
      <w:bookmarkEnd w:id="9"/>
    </w:p>
    <w:p w14:paraId="43BBFCB3" w14:textId="6D2BEE80" w:rsidR="008066A5" w:rsidRDefault="00540762" w:rsidP="0017582F">
      <w:pPr>
        <w:autoSpaceDE w:val="0"/>
        <w:autoSpaceDN w:val="0"/>
        <w:adjustRightInd w:val="0"/>
        <w:spacing w:before="0" w:after="0"/>
        <w:ind w:firstLine="720"/>
      </w:pPr>
      <w:r>
        <w:t xml:space="preserve">O sistema &lt;nome do sistema&gt; é uma iniciativa interna da escola politécnica da universidade de pernambuco, e tem o intuito de servir como plataforma de avaliação do corpo discente e docente, a ser realizado a cada fim de período letivo. </w:t>
      </w:r>
    </w:p>
    <w:p w14:paraId="1DDA31E7" w14:textId="77777777" w:rsidR="00600847" w:rsidRDefault="00540762" w:rsidP="0017582F">
      <w:pPr>
        <w:autoSpaceDE w:val="0"/>
        <w:autoSpaceDN w:val="0"/>
        <w:adjustRightInd w:val="0"/>
        <w:spacing w:before="0" w:after="0"/>
        <w:ind w:firstLine="720"/>
      </w:pPr>
      <w:r>
        <w:t>Este sistema vem da necessidade de uma plataforma estável, de uso prático</w:t>
      </w:r>
      <w:r w:rsidR="00600847">
        <w:t xml:space="preserve"> e intuitivo para os alunos e mestres. Além disso, o sistema busca:</w:t>
      </w:r>
    </w:p>
    <w:p w14:paraId="56B91A59" w14:textId="704B93E6" w:rsidR="00600847" w:rsidRDefault="00600847" w:rsidP="00BB4EC5">
      <w:pPr>
        <w:numPr>
          <w:ilvl w:val="0"/>
          <w:numId w:val="7"/>
        </w:numPr>
        <w:autoSpaceDE w:val="0"/>
        <w:autoSpaceDN w:val="0"/>
        <w:adjustRightInd w:val="0"/>
        <w:spacing w:before="0" w:after="0"/>
        <w:rPr>
          <w:szCs w:val="24"/>
        </w:rPr>
      </w:pPr>
      <w:r>
        <w:rPr>
          <w:szCs w:val="24"/>
        </w:rPr>
        <w:t xml:space="preserve">Cadastrar </w:t>
      </w:r>
      <w:r w:rsidR="006F230C">
        <w:rPr>
          <w:szCs w:val="24"/>
        </w:rPr>
        <w:t>A</w:t>
      </w:r>
      <w:r>
        <w:rPr>
          <w:szCs w:val="24"/>
        </w:rPr>
        <w:t>lunos e Professores</w:t>
      </w:r>
    </w:p>
    <w:p w14:paraId="1634A15A" w14:textId="77777777" w:rsidR="00600847" w:rsidRDefault="00600847" w:rsidP="00BB4EC5">
      <w:pPr>
        <w:numPr>
          <w:ilvl w:val="0"/>
          <w:numId w:val="7"/>
        </w:numPr>
        <w:autoSpaceDE w:val="0"/>
        <w:autoSpaceDN w:val="0"/>
        <w:adjustRightInd w:val="0"/>
        <w:spacing w:before="0" w:after="0"/>
        <w:rPr>
          <w:szCs w:val="24"/>
        </w:rPr>
      </w:pPr>
      <w:r w:rsidRPr="00600847">
        <w:rPr>
          <w:szCs w:val="24"/>
        </w:rPr>
        <w:t>Utilizar dados do sistema SIG@</w:t>
      </w:r>
      <w:r>
        <w:rPr>
          <w:szCs w:val="24"/>
        </w:rPr>
        <w:t xml:space="preserve"> para realizar suas operações</w:t>
      </w:r>
    </w:p>
    <w:p w14:paraId="7C1EA513" w14:textId="77777777" w:rsidR="00600847" w:rsidRDefault="00600847" w:rsidP="00BB4EC5">
      <w:pPr>
        <w:numPr>
          <w:ilvl w:val="0"/>
          <w:numId w:val="7"/>
        </w:numPr>
        <w:autoSpaceDE w:val="0"/>
        <w:autoSpaceDN w:val="0"/>
        <w:adjustRightInd w:val="0"/>
        <w:spacing w:before="0" w:after="0"/>
        <w:rPr>
          <w:szCs w:val="24"/>
        </w:rPr>
      </w:pPr>
      <w:r>
        <w:rPr>
          <w:szCs w:val="24"/>
        </w:rPr>
        <w:t>Criar um ambiente de comunicação direta com o NAPSI</w:t>
      </w:r>
    </w:p>
    <w:p w14:paraId="3EAFD0A0" w14:textId="77777777" w:rsidR="00600847" w:rsidRPr="00600847" w:rsidRDefault="00600847" w:rsidP="00BB4EC5">
      <w:pPr>
        <w:numPr>
          <w:ilvl w:val="0"/>
          <w:numId w:val="7"/>
        </w:numPr>
        <w:autoSpaceDE w:val="0"/>
        <w:autoSpaceDN w:val="0"/>
        <w:adjustRightInd w:val="0"/>
        <w:spacing w:before="0" w:after="0"/>
        <w:rPr>
          <w:szCs w:val="24"/>
        </w:rPr>
      </w:pPr>
      <w:r>
        <w:rPr>
          <w:szCs w:val="24"/>
        </w:rPr>
        <w:t>Criar um ambiente próprio ao NAPSI, extinguindo a necessidade de utilizar software de terceiros.</w:t>
      </w:r>
    </w:p>
    <w:p w14:paraId="79E35460" w14:textId="77777777" w:rsidR="008066A5" w:rsidRDefault="008066A5">
      <w:pPr>
        <w:pStyle w:val="Heading2"/>
      </w:pPr>
      <w:bookmarkStart w:id="10" w:name="_Toc467473441"/>
      <w:bookmarkStart w:id="11" w:name="_Toc467473973"/>
      <w:bookmarkStart w:id="12" w:name="_Toc467477712"/>
      <w:bookmarkStart w:id="13" w:name="_Toc467494866"/>
      <w:bookmarkStart w:id="14" w:name="_Toc467495236"/>
      <w:bookmarkStart w:id="15" w:name="_Toc468086042"/>
      <w:bookmarkStart w:id="16" w:name="_Toc497727739"/>
      <w:bookmarkStart w:id="17" w:name="_Toc497728152"/>
      <w:bookmarkStart w:id="18" w:name="_Toc497896534"/>
      <w:bookmarkStart w:id="19" w:name="_Toc497896625"/>
      <w:bookmarkStart w:id="20" w:name="_Toc497896682"/>
      <w:bookmarkStart w:id="21" w:name="_Toc27004616"/>
      <w:r>
        <w:t>Convenções, termos e abreviações</w:t>
      </w:r>
      <w:bookmarkEnd w:id="10"/>
      <w:bookmarkEnd w:id="11"/>
      <w:bookmarkEnd w:id="12"/>
      <w:bookmarkEnd w:id="13"/>
      <w:bookmarkEnd w:id="14"/>
      <w:bookmarkEnd w:id="15"/>
      <w:bookmarkEnd w:id="16"/>
      <w:bookmarkEnd w:id="17"/>
      <w:bookmarkEnd w:id="18"/>
      <w:bookmarkEnd w:id="19"/>
      <w:bookmarkEnd w:id="20"/>
      <w:bookmarkEnd w:id="21"/>
    </w:p>
    <w:p w14:paraId="2128E74E" w14:textId="77777777" w:rsidR="008066A5" w:rsidRDefault="008066A5">
      <w:r>
        <w:t>A correta interpretação deste documento exige o conhecimento de algumas convenções e termos específicos e abreviações, que são descritos a seguir.</w:t>
      </w:r>
    </w:p>
    <w:p w14:paraId="393E5BB3" w14:textId="77777777" w:rsidR="00540762" w:rsidRDefault="00540762"/>
    <w:tbl>
      <w:tblPr>
        <w:tblW w:w="9240" w:type="dxa"/>
        <w:tblBorders>
          <w:top w:val="single" w:sz="12" w:space="0" w:color="000000"/>
          <w:left w:val="single" w:sz="6" w:space="0" w:color="000000"/>
          <w:bottom w:val="single" w:sz="12" w:space="0" w:color="000000"/>
          <w:right w:val="single" w:sz="6" w:space="0" w:color="000000"/>
        </w:tblBorders>
        <w:tblLook w:val="0020" w:firstRow="1" w:lastRow="0" w:firstColumn="0" w:lastColumn="0" w:noHBand="0" w:noVBand="0"/>
      </w:tblPr>
      <w:tblGrid>
        <w:gridCol w:w="4548"/>
        <w:gridCol w:w="4692"/>
      </w:tblGrid>
      <w:tr w:rsidR="00540762" w14:paraId="0EAD288B" w14:textId="77777777" w:rsidTr="009715BC">
        <w:trPr>
          <w:trHeight w:val="302"/>
        </w:trPr>
        <w:tc>
          <w:tcPr>
            <w:tcW w:w="4548" w:type="dxa"/>
            <w:tcBorders>
              <w:bottom w:val="single" w:sz="6" w:space="0" w:color="000000"/>
            </w:tcBorders>
            <w:shd w:val="pct50" w:color="000080" w:fill="FFFFFF"/>
          </w:tcPr>
          <w:p w14:paraId="2850BCFE" w14:textId="77777777" w:rsidR="00540762" w:rsidRPr="009715BC" w:rsidRDefault="00540762" w:rsidP="009715BC">
            <w:pPr>
              <w:ind w:left="2"/>
              <w:rPr>
                <w:b/>
                <w:bCs/>
                <w:i/>
                <w:iCs/>
                <w:color w:val="FFFFFF"/>
              </w:rPr>
            </w:pPr>
            <w:r w:rsidRPr="009715BC">
              <w:rPr>
                <w:b/>
                <w:bCs/>
                <w:i/>
                <w:iCs/>
                <w:color w:val="FFFFFF"/>
              </w:rPr>
              <w:t>Sigla</w:t>
            </w:r>
          </w:p>
        </w:tc>
        <w:tc>
          <w:tcPr>
            <w:tcW w:w="4692" w:type="dxa"/>
            <w:tcBorders>
              <w:bottom w:val="single" w:sz="6" w:space="0" w:color="000000"/>
            </w:tcBorders>
            <w:shd w:val="pct50" w:color="000080" w:fill="FFFFFF"/>
          </w:tcPr>
          <w:p w14:paraId="3C6F2362" w14:textId="77777777" w:rsidR="00540762" w:rsidRPr="009715BC" w:rsidRDefault="00540762" w:rsidP="009715BC">
            <w:pPr>
              <w:ind w:left="2"/>
              <w:rPr>
                <w:b/>
                <w:bCs/>
                <w:i/>
                <w:iCs/>
                <w:color w:val="FFFFFF"/>
              </w:rPr>
            </w:pPr>
            <w:r w:rsidRPr="009715BC">
              <w:rPr>
                <w:b/>
                <w:bCs/>
                <w:i/>
                <w:iCs/>
                <w:color w:val="FFFFFF"/>
              </w:rPr>
              <w:t>Definição</w:t>
            </w:r>
          </w:p>
        </w:tc>
      </w:tr>
      <w:tr w:rsidR="00540762" w14:paraId="46F2D520" w14:textId="77777777" w:rsidTr="009715BC">
        <w:trPr>
          <w:trHeight w:val="432"/>
        </w:trPr>
        <w:tc>
          <w:tcPr>
            <w:tcW w:w="4548" w:type="dxa"/>
            <w:shd w:val="clear" w:color="auto" w:fill="auto"/>
          </w:tcPr>
          <w:p w14:paraId="23F909FB" w14:textId="77777777" w:rsidR="00540762" w:rsidRDefault="00540762" w:rsidP="009715BC">
            <w:pPr>
              <w:ind w:left="2"/>
            </w:pPr>
            <w:r>
              <w:t>SIG@</w:t>
            </w:r>
          </w:p>
        </w:tc>
        <w:tc>
          <w:tcPr>
            <w:tcW w:w="4692" w:type="dxa"/>
            <w:shd w:val="clear" w:color="auto" w:fill="auto"/>
          </w:tcPr>
          <w:p w14:paraId="24009F7A" w14:textId="5A188672" w:rsidR="00540762" w:rsidRDefault="00540762" w:rsidP="009715BC">
            <w:pPr>
              <w:ind w:left="2"/>
            </w:pPr>
            <w:r>
              <w:t>Sistema</w:t>
            </w:r>
            <w:r w:rsidR="00113C36">
              <w:t xml:space="preserve"> de informações e gestão acadêmica</w:t>
            </w:r>
          </w:p>
        </w:tc>
      </w:tr>
      <w:tr w:rsidR="00540762" w14:paraId="002F93C0" w14:textId="77777777" w:rsidTr="009715BC">
        <w:trPr>
          <w:trHeight w:val="384"/>
        </w:trPr>
        <w:tc>
          <w:tcPr>
            <w:tcW w:w="4548" w:type="dxa"/>
            <w:shd w:val="clear" w:color="auto" w:fill="auto"/>
          </w:tcPr>
          <w:p w14:paraId="75743A76" w14:textId="376C8E47" w:rsidR="00540762" w:rsidRDefault="00540762" w:rsidP="00716377">
            <w:pPr>
              <w:ind w:left="2"/>
            </w:pPr>
            <w:r>
              <w:t>NAPSI</w:t>
            </w:r>
          </w:p>
        </w:tc>
        <w:tc>
          <w:tcPr>
            <w:tcW w:w="4692" w:type="dxa"/>
            <w:shd w:val="clear" w:color="auto" w:fill="auto"/>
          </w:tcPr>
          <w:p w14:paraId="4E03BB27" w14:textId="03B2F0A2" w:rsidR="00540762" w:rsidRDefault="00540762" w:rsidP="00716377">
            <w:pPr>
              <w:ind w:left="2"/>
            </w:pPr>
            <w:r>
              <w:t>Núcleo de apoio psicopedagógico inclusivo</w:t>
            </w:r>
          </w:p>
        </w:tc>
      </w:tr>
    </w:tbl>
    <w:p w14:paraId="3C43D24A" w14:textId="77777777" w:rsidR="008066A5" w:rsidRDefault="008066A5">
      <w:pPr>
        <w:pStyle w:val="Heading3"/>
      </w:pPr>
      <w:bookmarkStart w:id="22" w:name="_Ref53484034"/>
      <w:bookmarkStart w:id="23" w:name="_Toc27004617"/>
      <w:r>
        <w:t>Identificação dos requisitos</w:t>
      </w:r>
      <w:bookmarkEnd w:id="22"/>
      <w:bookmarkEnd w:id="23"/>
    </w:p>
    <w:p w14:paraId="10E73ACD" w14:textId="52D52ED9" w:rsidR="004F1AD2" w:rsidRDefault="004F1AD2" w:rsidP="004F1AD2">
      <w:r>
        <w:t xml:space="preserve">Os requisitos </w:t>
      </w:r>
      <w:r w:rsidR="006F230C">
        <w:t xml:space="preserve">foram </w:t>
      </w:r>
      <w:r>
        <w:t xml:space="preserve">identificados com um identificador único. A numeração inicia com o identificador [RFXX001] ou [NFXX001] e prossegue sendo incrementada à medida que forem surgindo novos requisitos. O XX indica o nome da subseção em que o requisito está. </w:t>
      </w:r>
    </w:p>
    <w:p w14:paraId="11C78B24" w14:textId="07534733" w:rsidR="004F1AD2" w:rsidRDefault="004F1AD2" w:rsidP="004F1AD2">
      <w:pPr>
        <w:ind w:firstLine="720"/>
      </w:pPr>
      <w:r>
        <w:t>Por exemplo, o requisito funcional [RF</w:t>
      </w:r>
      <w:r w:rsidR="007F3B74">
        <w:t>CL</w:t>
      </w:r>
      <w:r>
        <w:t>0</w:t>
      </w:r>
      <w:r w:rsidR="007F3B74">
        <w:t>01</w:t>
      </w:r>
      <w:r>
        <w:t xml:space="preserve">] </w:t>
      </w:r>
      <w:r w:rsidR="007F3B74">
        <w:t>está</w:t>
      </w:r>
      <w:r>
        <w:t xml:space="preserve"> descrito em uma subseção chamada “</w:t>
      </w:r>
      <w:r w:rsidR="007F3B74">
        <w:t>Cadastro e login</w:t>
      </w:r>
      <w:r>
        <w:t>”, em um bloco identificado pelo número [RF</w:t>
      </w:r>
      <w:r w:rsidR="007F3B74">
        <w:t>CL0</w:t>
      </w:r>
      <w:r>
        <w:t xml:space="preserve">01]. Já o requisito não-funcional [NFCO008] deve estar descrito na seção de requisitos não-funcionais de Confiabilidade, em um bloco identificado por [NFCO008]. Nos exemplos acima, </w:t>
      </w:r>
      <w:r w:rsidR="007F3B74">
        <w:t>CL</w:t>
      </w:r>
      <w:r>
        <w:t xml:space="preserve"> foi relativo à subseção “</w:t>
      </w:r>
      <w:r w:rsidR="007F3B74">
        <w:t>Cadastro e login</w:t>
      </w:r>
      <w:r>
        <w:t>” e, CO, à subseção Confiabilidade.</w:t>
      </w:r>
    </w:p>
    <w:p w14:paraId="2F318E30" w14:textId="77777777" w:rsidR="004F1AD2" w:rsidRDefault="004F1AD2" w:rsidP="004F1AD2">
      <w:pPr>
        <w:ind w:firstLine="720"/>
      </w:pPr>
      <w:r>
        <w:t xml:space="preserve">No caso de não existirem subseções, a nomenclatura dos requisitos não possui a abreviação do nome de uma subseção. Nesse caso, existirão casos de uso como [RF001]. </w:t>
      </w:r>
    </w:p>
    <w:p w14:paraId="1B28A46D" w14:textId="77777777" w:rsidR="004F1AD2" w:rsidRDefault="004F1AD2" w:rsidP="004F1AD2">
      <w:pPr>
        <w:ind w:firstLine="720"/>
      </w:pPr>
      <w:r>
        <w:t>A nomenclatura dos fluxos secundários é dada por uma sigla e por um número. A sigla deve ser FA para fluxos alternativos e FE para fluxos de erro. O número é um seqüencial que inicia de 001. Um exemplo de fluxo alternativo é [FA001] e de fluxo de erro é [FE001]. A nomenclatura reinicia a cada requisito.</w:t>
      </w:r>
    </w:p>
    <w:p w14:paraId="0138AD0A" w14:textId="69C78AAB" w:rsidR="008066A5" w:rsidRDefault="004F1AD2" w:rsidP="004F1AD2">
      <w:r>
        <w:t>Por convenção, a referência a requisitos é feita através do identificador do requisito na subseção. Para referenciar os fluxos secundários fora do requisito que o define é necessário utilizar o identificador do requisito e o identificador do fluxo, por exemplo, [RF</w:t>
      </w:r>
      <w:r w:rsidR="007F3B74">
        <w:t>CL</w:t>
      </w:r>
      <w:r>
        <w:t>0</w:t>
      </w:r>
      <w:r w:rsidR="007F3B74">
        <w:t>01</w:t>
      </w:r>
      <w:r>
        <w:t>].[FA001].</w:t>
      </w:r>
    </w:p>
    <w:p w14:paraId="7652F806" w14:textId="77777777" w:rsidR="008066A5" w:rsidRDefault="008066A5">
      <w:pPr>
        <w:pStyle w:val="Heading3"/>
      </w:pPr>
      <w:bookmarkStart w:id="24" w:name="_Toc468086043"/>
      <w:bookmarkStart w:id="25" w:name="_Toc497727740"/>
      <w:bookmarkStart w:id="26" w:name="_Toc497728153"/>
      <w:bookmarkStart w:id="27" w:name="_Toc497896535"/>
      <w:bookmarkStart w:id="28" w:name="_Toc497896626"/>
      <w:bookmarkStart w:id="29" w:name="_Toc497896683"/>
      <w:bookmarkStart w:id="30" w:name="_Toc27004618"/>
      <w:r>
        <w:t xml:space="preserve">Identificação dos </w:t>
      </w:r>
      <w:bookmarkEnd w:id="24"/>
      <w:bookmarkEnd w:id="25"/>
      <w:bookmarkEnd w:id="26"/>
      <w:bookmarkEnd w:id="27"/>
      <w:bookmarkEnd w:id="28"/>
      <w:bookmarkEnd w:id="29"/>
      <w:r>
        <w:t>processos</w:t>
      </w:r>
      <w:bookmarkEnd w:id="30"/>
    </w:p>
    <w:p w14:paraId="68020281" w14:textId="77777777" w:rsidR="002C7065" w:rsidRDefault="002C7065" w:rsidP="002C7065">
      <w:r>
        <w:t>A nomenclatura dos processos segue a mesma regra da nomenclatura de requisitos, ou seja, cada processo é identificado através do identificador do processo na subseção.</w:t>
      </w:r>
    </w:p>
    <w:p w14:paraId="3026EBB3" w14:textId="648FAD59" w:rsidR="002C7065" w:rsidRDefault="002C7065" w:rsidP="002C7065">
      <w:pPr>
        <w:ind w:firstLine="720"/>
      </w:pPr>
      <w:r>
        <w:t>Por exemplo, o processo [P</w:t>
      </w:r>
      <w:r w:rsidR="00961738">
        <w:t>AV</w:t>
      </w:r>
      <w:r>
        <w:t xml:space="preserve">001] deve estar descrito na seção Modelo do negócio, numa subseção chamada </w:t>
      </w:r>
      <w:r w:rsidR="00961738">
        <w:t>Avaliação</w:t>
      </w:r>
      <w:r>
        <w:t xml:space="preserve"> (que foi abreviada para </w:t>
      </w:r>
      <w:r w:rsidR="00961738">
        <w:t>AV</w:t>
      </w:r>
      <w:r>
        <w:t xml:space="preserve">). Os processos devem ser </w:t>
      </w:r>
      <w:r>
        <w:lastRenderedPageBreak/>
        <w:t>identificados com um identificador único. A numeração prossegue sendo incrementada à medida que forem surgindo novos processos. Os processos devem ser referenciados pelo seu nome.</w:t>
      </w:r>
    </w:p>
    <w:p w14:paraId="602D0DE3" w14:textId="77777777" w:rsidR="008066A5" w:rsidRDefault="008066A5">
      <w:pPr>
        <w:pStyle w:val="Heading3"/>
      </w:pPr>
      <w:bookmarkStart w:id="31" w:name="_Toc468086044"/>
      <w:bookmarkStart w:id="32" w:name="_Toc497727741"/>
      <w:bookmarkStart w:id="33" w:name="_Toc497728154"/>
      <w:bookmarkStart w:id="34" w:name="_Toc497896536"/>
      <w:bookmarkStart w:id="35" w:name="_Toc497896627"/>
      <w:bookmarkStart w:id="36" w:name="_Toc497896684"/>
      <w:bookmarkStart w:id="37" w:name="_Ref53548227"/>
      <w:bookmarkStart w:id="38" w:name="_Toc27004619"/>
      <w:r>
        <w:t>Prioridades dos requisitos</w:t>
      </w:r>
      <w:bookmarkEnd w:id="31"/>
      <w:bookmarkEnd w:id="32"/>
      <w:bookmarkEnd w:id="33"/>
      <w:bookmarkEnd w:id="34"/>
      <w:bookmarkEnd w:id="35"/>
      <w:bookmarkEnd w:id="36"/>
      <w:bookmarkEnd w:id="37"/>
      <w:bookmarkEnd w:id="38"/>
    </w:p>
    <w:p w14:paraId="3B7AB1D4" w14:textId="77777777" w:rsidR="008066A5" w:rsidRDefault="008066A5">
      <w:r>
        <w:t xml:space="preserve">Para estabelecer a prioridade dos requisitos, nas seções </w:t>
      </w:r>
      <w:r>
        <w:fldChar w:fldCharType="begin"/>
      </w:r>
      <w:r>
        <w:instrText xml:space="preserve"> REF _Ref53483155 \r \h </w:instrText>
      </w:r>
      <w:r>
        <w:fldChar w:fldCharType="separate"/>
      </w:r>
      <w:r w:rsidR="00540762">
        <w:t>5</w:t>
      </w:r>
      <w:r>
        <w:fldChar w:fldCharType="end"/>
      </w:r>
      <w:r>
        <w:t xml:space="preserve"> e </w:t>
      </w:r>
      <w:r>
        <w:fldChar w:fldCharType="begin"/>
      </w:r>
      <w:r>
        <w:instrText xml:space="preserve"> REF _Ref53483162 \r \h </w:instrText>
      </w:r>
      <w:r>
        <w:fldChar w:fldCharType="separate"/>
      </w:r>
      <w:r w:rsidR="00540762">
        <w:t>6</w:t>
      </w:r>
      <w:r>
        <w:fldChar w:fldCharType="end"/>
      </w:r>
      <w:r>
        <w:t xml:space="preserve">, foram adotadas as denominações “essencial”, “importante” e “desejável”. </w:t>
      </w:r>
    </w:p>
    <w:p w14:paraId="6D04EF39" w14:textId="77777777" w:rsidR="008066A5" w:rsidRDefault="008066A5">
      <w:pPr>
        <w:pStyle w:val="ListBullet"/>
      </w:pPr>
      <w:r>
        <w:rPr>
          <w:b/>
        </w:rPr>
        <w:t>Essencial</w:t>
      </w:r>
      <w:r>
        <w:t xml:space="preserve"> é o requisito sem o qual o sistema não entra em funcionamento. Requisitos essenciais são requisitos imprescindíveis, que têm que ser implementados impreterivelmente.</w:t>
      </w:r>
    </w:p>
    <w:p w14:paraId="715A5C68" w14:textId="77777777" w:rsidR="008066A5" w:rsidRDefault="008066A5">
      <w:pPr>
        <w:pStyle w:val="ListBullet"/>
      </w:pPr>
      <w:r>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329807FB" w14:textId="77777777" w:rsidR="008066A5" w:rsidRDefault="008066A5">
      <w:pPr>
        <w:pStyle w:val="ListBullet"/>
      </w:pPr>
      <w:r>
        <w:rPr>
          <w:b/>
        </w:rPr>
        <w:t>Desejável</w:t>
      </w:r>
      <w:r>
        <w:t xml:space="preserve"> é o requisito que não compromete as funcionalidades básicas do sistema, isto é, o sistema pode funcionar de forma satisfatória sem ele. Requisitos desejáveis podem ser deixados para versões posteriores da solução, caso não haja tempo hábil para implementá-los na versão que está sendo especificada.</w:t>
      </w:r>
    </w:p>
    <w:p w14:paraId="0D76E7F3" w14:textId="77777777" w:rsidR="008066A5" w:rsidRDefault="008066A5">
      <w:pPr>
        <w:pStyle w:val="Heading1"/>
      </w:pPr>
      <w:bookmarkStart w:id="39" w:name="_Hlt467473290"/>
      <w:bookmarkStart w:id="40" w:name="_Toc27004620"/>
      <w:bookmarkEnd w:id="39"/>
      <w:r>
        <w:t>Modelo do negócio</w:t>
      </w:r>
      <w:bookmarkEnd w:id="40"/>
    </w:p>
    <w:p w14:paraId="25AD1EDC" w14:textId="77777777" w:rsidR="008066A5" w:rsidRDefault="008066A5">
      <w:r>
        <w:t>O Modelo do negócio é formado pelos processos e atividades existentes, pelas informações necessárias para executar tais processos, pelas ferramentas de automação existentes, e pelas tecnologias e infra-estruturas que dão suporte às ferramentas dos processos a serem influenciados pela  nova aplicação a ser construída.</w:t>
      </w:r>
    </w:p>
    <w:p w14:paraId="7D859FA1" w14:textId="77777777" w:rsidR="008066A5" w:rsidRDefault="008066A5">
      <w:r>
        <w:t>São somente analisados os processos que sofrerão impactos com a construção e implantação da solução a ser desenvolvida.</w:t>
      </w:r>
    </w:p>
    <w:p w14:paraId="0A49EF29" w14:textId="38550F84" w:rsidR="008066A5" w:rsidRDefault="008066A5">
      <w:pPr>
        <w:pStyle w:val="Requisito"/>
        <w:pBdr>
          <w:top w:val="single" w:sz="4" w:space="3" w:color="auto" w:shadow="1"/>
        </w:pBdr>
      </w:pPr>
      <w:r>
        <w:rPr>
          <w:iCs/>
        </w:rPr>
        <w:t xml:space="preserve"> </w:t>
      </w:r>
      <w:bookmarkStart w:id="41" w:name="_Toc27004621"/>
      <w:r>
        <w:rPr>
          <w:iCs/>
        </w:rPr>
        <w:t>[P</w:t>
      </w:r>
      <w:r w:rsidR="00A24F21">
        <w:rPr>
          <w:iCs/>
        </w:rPr>
        <w:t>AV</w:t>
      </w:r>
      <w:r>
        <w:rPr>
          <w:iCs/>
        </w:rPr>
        <w:t>001]</w:t>
      </w:r>
      <w:r>
        <w:rPr>
          <w:i/>
          <w:color w:val="0000FF"/>
        </w:rPr>
        <w:t xml:space="preserve"> </w:t>
      </w:r>
      <w:r w:rsidR="00A24F21" w:rsidRPr="00DC6713">
        <w:rPr>
          <w:i/>
          <w:color w:val="000000"/>
        </w:rPr>
        <w:t xml:space="preserve">Avaliação de </w:t>
      </w:r>
      <w:r w:rsidR="001F30F0" w:rsidRPr="00DC6713">
        <w:rPr>
          <w:i/>
          <w:color w:val="000000"/>
        </w:rPr>
        <w:t>D</w:t>
      </w:r>
      <w:r w:rsidR="00A24F21" w:rsidRPr="00DC6713">
        <w:rPr>
          <w:i/>
          <w:color w:val="000000"/>
        </w:rPr>
        <w:t>isciplina</w:t>
      </w:r>
      <w:bookmarkEnd w:id="41"/>
    </w:p>
    <w:p w14:paraId="51689B2F" w14:textId="77777777" w:rsidR="008066A5" w:rsidRDefault="008066A5">
      <w:pPr>
        <w:ind w:left="360"/>
        <w:rPr>
          <w:b/>
          <w:bCs/>
        </w:rPr>
      </w:pPr>
      <w:r>
        <w:rPr>
          <w:b/>
          <w:bCs/>
        </w:rPr>
        <w:t>Atividades executadas</w:t>
      </w:r>
    </w:p>
    <w:p w14:paraId="3516491E" w14:textId="2300A3C9" w:rsidR="008066A5" w:rsidRPr="00DC6713" w:rsidRDefault="00A24F21">
      <w:pPr>
        <w:pStyle w:val="Fillinginstruction"/>
        <w:ind w:left="426"/>
        <w:rPr>
          <w:i w:val="0"/>
          <w:color w:val="000000"/>
        </w:rPr>
      </w:pPr>
      <w:r w:rsidRPr="00DC6713">
        <w:rPr>
          <w:i w:val="0"/>
          <w:color w:val="000000"/>
        </w:rPr>
        <w:t xml:space="preserve">O Discente avalia a disciplina, numa escala de </w:t>
      </w:r>
      <w:r w:rsidR="00716377">
        <w:rPr>
          <w:i w:val="0"/>
          <w:color w:val="000000"/>
        </w:rPr>
        <w:t>1</w:t>
      </w:r>
      <w:r w:rsidRPr="00DC6713">
        <w:rPr>
          <w:i w:val="0"/>
          <w:color w:val="000000"/>
        </w:rPr>
        <w:t xml:space="preserve"> a </w:t>
      </w:r>
      <w:r w:rsidR="00716377">
        <w:rPr>
          <w:i w:val="0"/>
          <w:color w:val="000000"/>
        </w:rPr>
        <w:t>5</w:t>
      </w:r>
      <w:r w:rsidRPr="00DC6713">
        <w:rPr>
          <w:i w:val="0"/>
          <w:color w:val="000000"/>
        </w:rPr>
        <w:t xml:space="preserve"> (</w:t>
      </w:r>
      <w:r w:rsidR="00716377">
        <w:rPr>
          <w:i w:val="0"/>
          <w:color w:val="000000"/>
        </w:rPr>
        <w:t>1</w:t>
      </w:r>
      <w:r w:rsidRPr="00DC6713">
        <w:rPr>
          <w:i w:val="0"/>
          <w:color w:val="000000"/>
        </w:rPr>
        <w:t xml:space="preserve"> é o escore menos satisfatório), e fornece um pequeno comentário sobre o por que da nota dada.</w:t>
      </w:r>
    </w:p>
    <w:p w14:paraId="32FFE515" w14:textId="77777777" w:rsidR="008066A5" w:rsidRDefault="008066A5">
      <w:pPr>
        <w:ind w:left="360"/>
        <w:rPr>
          <w:b/>
          <w:bCs/>
        </w:rPr>
      </w:pPr>
      <w:r>
        <w:rPr>
          <w:b/>
          <w:bCs/>
        </w:rPr>
        <w:t>Informações necessárias para realização das atividades</w:t>
      </w:r>
    </w:p>
    <w:p w14:paraId="1E0420A9" w14:textId="0DEA3476" w:rsidR="008066A5" w:rsidRPr="00DC6713" w:rsidRDefault="00A24F21">
      <w:pPr>
        <w:pStyle w:val="Fillinginstruction"/>
        <w:ind w:left="426"/>
        <w:rPr>
          <w:i w:val="0"/>
          <w:color w:val="000000"/>
        </w:rPr>
      </w:pPr>
      <w:r w:rsidRPr="00DC6713">
        <w:rPr>
          <w:i w:val="0"/>
          <w:color w:val="000000"/>
        </w:rPr>
        <w:t>O aluno deve fornecer seu nome e cpf para realizar</w:t>
      </w:r>
      <w:r w:rsidR="00210C9C" w:rsidRPr="00DC6713">
        <w:rPr>
          <w:i w:val="0"/>
          <w:color w:val="000000"/>
        </w:rPr>
        <w:t>, então,</w:t>
      </w:r>
      <w:r w:rsidRPr="00DC6713">
        <w:rPr>
          <w:i w:val="0"/>
          <w:color w:val="000000"/>
        </w:rPr>
        <w:t xml:space="preserve"> a avaliação das disciplinas que cursou.</w:t>
      </w:r>
    </w:p>
    <w:p w14:paraId="1F65B88E" w14:textId="77777777" w:rsidR="008066A5" w:rsidRDefault="008066A5">
      <w:pPr>
        <w:ind w:left="360"/>
        <w:rPr>
          <w:b/>
          <w:bCs/>
        </w:rPr>
      </w:pPr>
      <w:r>
        <w:rPr>
          <w:b/>
          <w:bCs/>
        </w:rPr>
        <w:t>Ferramentas existentes</w:t>
      </w:r>
    </w:p>
    <w:p w14:paraId="1C65EC2A" w14:textId="68B37C26" w:rsidR="008066A5" w:rsidRPr="00DC6713" w:rsidRDefault="00A24F21">
      <w:pPr>
        <w:pStyle w:val="Fillinginstruction"/>
        <w:ind w:left="426"/>
        <w:rPr>
          <w:i w:val="0"/>
          <w:color w:val="000000"/>
        </w:rPr>
      </w:pPr>
      <w:r w:rsidRPr="00DC6713">
        <w:rPr>
          <w:i w:val="0"/>
          <w:color w:val="000000"/>
        </w:rPr>
        <w:t>A Google</w:t>
      </w:r>
      <w:r w:rsidR="00716377">
        <w:rPr>
          <w:i w:val="0"/>
          <w:color w:val="000000"/>
        </w:rPr>
        <w:t xml:space="preserve"> </w:t>
      </w:r>
      <w:r w:rsidRPr="00DC6713">
        <w:rPr>
          <w:i w:val="0"/>
          <w:color w:val="000000"/>
        </w:rPr>
        <w:t>fornece o serviço de “</w:t>
      </w:r>
      <w:r w:rsidR="00210C9C" w:rsidRPr="00DC6713">
        <w:rPr>
          <w:i w:val="0"/>
          <w:color w:val="000000"/>
        </w:rPr>
        <w:t>G</w:t>
      </w:r>
      <w:r w:rsidRPr="00DC6713">
        <w:rPr>
          <w:i w:val="0"/>
          <w:color w:val="000000"/>
        </w:rPr>
        <w:t>oogle formulários”, que consiste de um “framework”</w:t>
      </w:r>
      <w:r w:rsidR="00210C9C" w:rsidRPr="00DC6713">
        <w:rPr>
          <w:i w:val="0"/>
          <w:color w:val="000000"/>
        </w:rPr>
        <w:t xml:space="preserve"> ou “outline”</w:t>
      </w:r>
      <w:r w:rsidRPr="00DC6713">
        <w:rPr>
          <w:i w:val="0"/>
          <w:color w:val="000000"/>
        </w:rPr>
        <w:t>, bastante maleável, para a criação de questionários como o utilizado para a avaliação de disciplinas.</w:t>
      </w:r>
    </w:p>
    <w:p w14:paraId="712D4056" w14:textId="732D92E5" w:rsidR="00A24F21" w:rsidRDefault="008066A5" w:rsidP="00677290">
      <w:pPr>
        <w:ind w:left="360"/>
        <w:rPr>
          <w:b/>
          <w:bCs/>
        </w:rPr>
      </w:pPr>
      <w:r>
        <w:rPr>
          <w:b/>
          <w:bCs/>
        </w:rPr>
        <w:t>Tecnologias e infra-estrutura existente</w:t>
      </w:r>
    </w:p>
    <w:p w14:paraId="366941EB" w14:textId="2E105DCA" w:rsidR="00677290" w:rsidRPr="001F30F0" w:rsidRDefault="00677290" w:rsidP="00677290">
      <w:pPr>
        <w:ind w:left="360"/>
      </w:pPr>
      <w:r w:rsidRPr="001F30F0">
        <w:t>A tecnologia da Google é utilizada para manter os questionários no ar e receber os dados das votações ao final do período de avaliação</w:t>
      </w:r>
    </w:p>
    <w:p w14:paraId="44EAD5CA" w14:textId="00188432" w:rsidR="00677290" w:rsidRDefault="00677290" w:rsidP="00677290">
      <w:pPr>
        <w:ind w:left="360"/>
        <w:rPr>
          <w:i/>
          <w:iCs/>
        </w:rPr>
      </w:pPr>
    </w:p>
    <w:p w14:paraId="47943586" w14:textId="1BD63AD6" w:rsidR="00677290" w:rsidRDefault="00677290" w:rsidP="00677290">
      <w:pPr>
        <w:ind w:left="360"/>
        <w:rPr>
          <w:i/>
          <w:iCs/>
        </w:rPr>
      </w:pPr>
    </w:p>
    <w:p w14:paraId="6CE3AB40" w14:textId="2CAA1EB2" w:rsidR="00677290" w:rsidRDefault="00677290" w:rsidP="00677290">
      <w:pPr>
        <w:pStyle w:val="Requisito"/>
        <w:pBdr>
          <w:top w:val="single" w:sz="4" w:space="3" w:color="auto" w:shadow="1"/>
        </w:pBdr>
      </w:pPr>
      <w:bookmarkStart w:id="42" w:name="_Toc27004622"/>
      <w:r>
        <w:rPr>
          <w:iCs/>
        </w:rPr>
        <w:lastRenderedPageBreak/>
        <w:t>[PAV002]</w:t>
      </w:r>
      <w:r>
        <w:rPr>
          <w:i/>
          <w:color w:val="0000FF"/>
        </w:rPr>
        <w:t xml:space="preserve"> </w:t>
      </w:r>
      <w:r w:rsidRPr="00677290">
        <w:rPr>
          <w:i/>
          <w:color w:val="000000"/>
        </w:rPr>
        <w:t>Avaliação de</w:t>
      </w:r>
      <w:r>
        <w:rPr>
          <w:i/>
          <w:color w:val="000000"/>
        </w:rPr>
        <w:t xml:space="preserve"> Docente</w:t>
      </w:r>
      <w:bookmarkEnd w:id="42"/>
    </w:p>
    <w:p w14:paraId="752DA7EA" w14:textId="77777777" w:rsidR="00677290" w:rsidRDefault="00677290" w:rsidP="00677290">
      <w:pPr>
        <w:ind w:left="360"/>
        <w:rPr>
          <w:b/>
          <w:bCs/>
        </w:rPr>
      </w:pPr>
      <w:r>
        <w:rPr>
          <w:b/>
          <w:bCs/>
        </w:rPr>
        <w:t>Atividades executadas</w:t>
      </w:r>
    </w:p>
    <w:p w14:paraId="738FAAF9" w14:textId="5EB7AC08" w:rsidR="00677290" w:rsidRPr="00677290" w:rsidRDefault="00677290" w:rsidP="00677290">
      <w:pPr>
        <w:pStyle w:val="Fillinginstruction"/>
        <w:ind w:left="426"/>
        <w:rPr>
          <w:iCs/>
          <w:color w:val="000000"/>
        </w:rPr>
      </w:pPr>
      <w:r w:rsidRPr="001F30F0">
        <w:rPr>
          <w:i w:val="0"/>
          <w:color w:val="000000"/>
        </w:rPr>
        <w:t>O Discente avalia o docente que ministrou uma dada disciplina, numa escala de 0 a 10 (zero é o escore menos satisfatório), e fornece um pequeno comentário sobre o por que da nota dada</w:t>
      </w:r>
      <w:r w:rsidRPr="00677290">
        <w:rPr>
          <w:iCs/>
          <w:color w:val="000000"/>
        </w:rPr>
        <w:t>.</w:t>
      </w:r>
    </w:p>
    <w:p w14:paraId="699F131B" w14:textId="77777777" w:rsidR="00677290" w:rsidRDefault="00677290" w:rsidP="00677290">
      <w:pPr>
        <w:ind w:left="360"/>
        <w:rPr>
          <w:b/>
          <w:bCs/>
        </w:rPr>
      </w:pPr>
      <w:r>
        <w:rPr>
          <w:b/>
          <w:bCs/>
        </w:rPr>
        <w:t>Informações necessárias para realização das atividades</w:t>
      </w:r>
    </w:p>
    <w:p w14:paraId="16ACEE5E" w14:textId="732FFC11" w:rsidR="00677290" w:rsidRPr="001F30F0" w:rsidRDefault="00677290" w:rsidP="00677290">
      <w:pPr>
        <w:pStyle w:val="Fillinginstruction"/>
        <w:ind w:left="426"/>
        <w:rPr>
          <w:i w:val="0"/>
          <w:color w:val="000000"/>
        </w:rPr>
      </w:pPr>
      <w:r w:rsidRPr="001F30F0">
        <w:rPr>
          <w:i w:val="0"/>
          <w:color w:val="000000"/>
        </w:rPr>
        <w:t>O aluno deve fornecer seu nome e cpf para realizar</w:t>
      </w:r>
      <w:r w:rsidR="00F83D4B">
        <w:rPr>
          <w:i w:val="0"/>
          <w:color w:val="000000"/>
        </w:rPr>
        <w:t>, então,</w:t>
      </w:r>
      <w:r w:rsidRPr="001F30F0">
        <w:rPr>
          <w:i w:val="0"/>
          <w:color w:val="000000"/>
        </w:rPr>
        <w:t xml:space="preserve"> a avaliação dos docentes que ministraram as cadeiras que cursou.</w:t>
      </w:r>
    </w:p>
    <w:p w14:paraId="034153C9" w14:textId="77777777" w:rsidR="00677290" w:rsidRDefault="00677290" w:rsidP="00677290">
      <w:pPr>
        <w:ind w:left="360"/>
        <w:rPr>
          <w:b/>
          <w:bCs/>
        </w:rPr>
      </w:pPr>
      <w:r>
        <w:rPr>
          <w:b/>
          <w:bCs/>
        </w:rPr>
        <w:t>Ferramentas existentes</w:t>
      </w:r>
    </w:p>
    <w:p w14:paraId="7C37EC01" w14:textId="6E21996B" w:rsidR="00677290" w:rsidRPr="001F30F0" w:rsidRDefault="00677290" w:rsidP="00677290">
      <w:pPr>
        <w:pStyle w:val="Fillinginstruction"/>
        <w:ind w:left="426"/>
        <w:rPr>
          <w:i w:val="0"/>
          <w:color w:val="000000"/>
        </w:rPr>
      </w:pPr>
      <w:r w:rsidRPr="001F30F0">
        <w:rPr>
          <w:i w:val="0"/>
          <w:color w:val="000000"/>
        </w:rPr>
        <w:t>A Google</w:t>
      </w:r>
      <w:r w:rsidR="00716377">
        <w:rPr>
          <w:i w:val="0"/>
          <w:color w:val="000000"/>
        </w:rPr>
        <w:t xml:space="preserve"> </w:t>
      </w:r>
      <w:r w:rsidRPr="001F30F0">
        <w:rPr>
          <w:i w:val="0"/>
          <w:color w:val="000000"/>
        </w:rPr>
        <w:t>fornece o serviço de “google formulários”, que consiste de um “framework”</w:t>
      </w:r>
      <w:r w:rsidR="00210C9C">
        <w:rPr>
          <w:i w:val="0"/>
          <w:color w:val="000000"/>
        </w:rPr>
        <w:t xml:space="preserve"> ou “outline”</w:t>
      </w:r>
      <w:r w:rsidRPr="001F30F0">
        <w:rPr>
          <w:i w:val="0"/>
          <w:color w:val="000000"/>
        </w:rPr>
        <w:t>, bastante maleável, para a criação de questionários como o utilizado para a avaliação de docentes.</w:t>
      </w:r>
    </w:p>
    <w:p w14:paraId="0865E618" w14:textId="77777777" w:rsidR="00677290" w:rsidRDefault="00677290" w:rsidP="00677290">
      <w:pPr>
        <w:ind w:left="360"/>
        <w:rPr>
          <w:b/>
          <w:bCs/>
        </w:rPr>
      </w:pPr>
      <w:r>
        <w:rPr>
          <w:b/>
          <w:bCs/>
        </w:rPr>
        <w:t>Tecnologias e infra-estrutura existente</w:t>
      </w:r>
    </w:p>
    <w:p w14:paraId="3B08BED9" w14:textId="485C414F" w:rsidR="00677290" w:rsidRDefault="00677290" w:rsidP="00677290">
      <w:pPr>
        <w:ind w:left="360"/>
      </w:pPr>
      <w:r w:rsidRPr="001F30F0">
        <w:t>A tecnologia da Google é utilizada para manter os questionários no ar e receber os dados das votações ao final do período de avaliação.</w:t>
      </w:r>
    </w:p>
    <w:p w14:paraId="16424A8B" w14:textId="08327DFB" w:rsidR="00113C36" w:rsidRDefault="00113C36" w:rsidP="00677290">
      <w:pPr>
        <w:ind w:left="360"/>
      </w:pPr>
    </w:p>
    <w:p w14:paraId="6EDE072F" w14:textId="64F3B1A2" w:rsidR="00113C36" w:rsidRDefault="00113C36" w:rsidP="00113C36">
      <w:pPr>
        <w:pStyle w:val="Requisito"/>
        <w:pBdr>
          <w:top w:val="single" w:sz="4" w:space="3" w:color="auto" w:shadow="1"/>
        </w:pBdr>
      </w:pPr>
      <w:r>
        <w:rPr>
          <w:iCs/>
        </w:rPr>
        <w:t>[PAV00</w:t>
      </w:r>
      <w:r>
        <w:rPr>
          <w:iCs/>
        </w:rPr>
        <w:t>3</w:t>
      </w:r>
      <w:r>
        <w:rPr>
          <w:iCs/>
        </w:rPr>
        <w:t>]</w:t>
      </w:r>
      <w:r>
        <w:rPr>
          <w:i/>
          <w:color w:val="0000FF"/>
        </w:rPr>
        <w:t xml:space="preserve"> </w:t>
      </w:r>
      <w:r>
        <w:rPr>
          <w:i/>
          <w:color w:val="000000"/>
        </w:rPr>
        <w:t>Extração de dados</w:t>
      </w:r>
    </w:p>
    <w:p w14:paraId="56C67B9A" w14:textId="77777777" w:rsidR="00113C36" w:rsidRDefault="00113C36" w:rsidP="00113C36">
      <w:pPr>
        <w:ind w:left="360"/>
        <w:rPr>
          <w:b/>
          <w:bCs/>
        </w:rPr>
      </w:pPr>
      <w:r>
        <w:rPr>
          <w:b/>
          <w:bCs/>
        </w:rPr>
        <w:t>Atividades executadas</w:t>
      </w:r>
    </w:p>
    <w:p w14:paraId="1780A195" w14:textId="347BB5DD" w:rsidR="00113C36" w:rsidRPr="00677290" w:rsidRDefault="00113C36" w:rsidP="00113C36">
      <w:pPr>
        <w:pStyle w:val="Fillinginstruction"/>
        <w:ind w:left="426"/>
        <w:rPr>
          <w:iCs/>
          <w:color w:val="000000"/>
        </w:rPr>
      </w:pPr>
      <w:r w:rsidRPr="001F30F0">
        <w:rPr>
          <w:i w:val="0"/>
          <w:color w:val="000000"/>
        </w:rPr>
        <w:t xml:space="preserve">O </w:t>
      </w:r>
      <w:r>
        <w:rPr>
          <w:i w:val="0"/>
          <w:color w:val="000000"/>
        </w:rPr>
        <w:t>NAPSI obtém, através da plataforma google formulários, os resultados das pesquisas respondidas no período de avaliações e os trata para usos internos</w:t>
      </w:r>
      <w:r w:rsidRPr="00677290">
        <w:rPr>
          <w:iCs/>
          <w:color w:val="000000"/>
        </w:rPr>
        <w:t>.</w:t>
      </w:r>
    </w:p>
    <w:p w14:paraId="3CC3946A" w14:textId="77777777" w:rsidR="00113C36" w:rsidRDefault="00113C36" w:rsidP="00113C36">
      <w:pPr>
        <w:ind w:left="360"/>
        <w:rPr>
          <w:b/>
          <w:bCs/>
        </w:rPr>
      </w:pPr>
      <w:r>
        <w:rPr>
          <w:b/>
          <w:bCs/>
        </w:rPr>
        <w:t>Informações necessárias para realização das atividades</w:t>
      </w:r>
    </w:p>
    <w:p w14:paraId="362184B2" w14:textId="00379AF4" w:rsidR="00113C36" w:rsidRPr="001F30F0" w:rsidRDefault="00113C36" w:rsidP="00113C36">
      <w:pPr>
        <w:pStyle w:val="Fillinginstruction"/>
        <w:ind w:left="426"/>
        <w:rPr>
          <w:i w:val="0"/>
          <w:color w:val="000000"/>
        </w:rPr>
      </w:pPr>
      <w:r w:rsidRPr="001F30F0">
        <w:rPr>
          <w:i w:val="0"/>
          <w:color w:val="000000"/>
        </w:rPr>
        <w:t xml:space="preserve">O </w:t>
      </w:r>
      <w:r>
        <w:rPr>
          <w:i w:val="0"/>
          <w:color w:val="000000"/>
        </w:rPr>
        <w:t>NAPSI deve logar com sua conta google</w:t>
      </w:r>
      <w:r w:rsidR="007C76F6">
        <w:rPr>
          <w:i w:val="0"/>
          <w:color w:val="000000"/>
        </w:rPr>
        <w:t>, ser validada a entrada e então extrair os dados das pesquisas respondidas</w:t>
      </w:r>
    </w:p>
    <w:p w14:paraId="3EEC6081" w14:textId="77777777" w:rsidR="00113C36" w:rsidRDefault="00113C36" w:rsidP="00113C36">
      <w:pPr>
        <w:ind w:left="360"/>
        <w:rPr>
          <w:b/>
          <w:bCs/>
        </w:rPr>
      </w:pPr>
      <w:r>
        <w:rPr>
          <w:b/>
          <w:bCs/>
        </w:rPr>
        <w:t>Ferramentas existentes</w:t>
      </w:r>
    </w:p>
    <w:p w14:paraId="0D3F056A" w14:textId="1C86971C" w:rsidR="00113C36" w:rsidRPr="001F30F0" w:rsidRDefault="00113C36" w:rsidP="00113C36">
      <w:pPr>
        <w:pStyle w:val="Fillinginstruction"/>
        <w:ind w:left="426"/>
        <w:rPr>
          <w:i w:val="0"/>
          <w:color w:val="000000"/>
        </w:rPr>
      </w:pPr>
      <w:r w:rsidRPr="001F30F0">
        <w:rPr>
          <w:i w:val="0"/>
          <w:color w:val="000000"/>
        </w:rPr>
        <w:t>A Google fornece o serviço de “google formulários”, que consiste de um “framework”</w:t>
      </w:r>
      <w:r>
        <w:rPr>
          <w:i w:val="0"/>
          <w:color w:val="000000"/>
        </w:rPr>
        <w:t xml:space="preserve"> ou “outline”</w:t>
      </w:r>
      <w:r w:rsidRPr="001F30F0">
        <w:rPr>
          <w:i w:val="0"/>
          <w:color w:val="000000"/>
        </w:rPr>
        <w:t>, bastante maleável, para a criação de questionários como o utilizado para a avaliação de docentes.</w:t>
      </w:r>
    </w:p>
    <w:p w14:paraId="45BF7119" w14:textId="77777777" w:rsidR="00113C36" w:rsidRDefault="00113C36" w:rsidP="00113C36">
      <w:pPr>
        <w:ind w:left="360"/>
        <w:rPr>
          <w:b/>
          <w:bCs/>
        </w:rPr>
      </w:pPr>
      <w:r>
        <w:rPr>
          <w:b/>
          <w:bCs/>
        </w:rPr>
        <w:t>Tecnologias e infra-estrutura existente</w:t>
      </w:r>
    </w:p>
    <w:p w14:paraId="5C62B1C2" w14:textId="77777777" w:rsidR="00113C36" w:rsidRPr="001F30F0" w:rsidRDefault="00113C36" w:rsidP="00113C36">
      <w:pPr>
        <w:ind w:left="360"/>
      </w:pPr>
      <w:r w:rsidRPr="001F30F0">
        <w:t>A tecnologia da Google é utilizada para manter os questionários no ar e receber os dados das votações ao final do período de avaliação.</w:t>
      </w:r>
    </w:p>
    <w:p w14:paraId="1417C49A" w14:textId="77777777" w:rsidR="00113C36" w:rsidRPr="001F30F0" w:rsidRDefault="00113C36" w:rsidP="00677290">
      <w:pPr>
        <w:ind w:left="360"/>
      </w:pPr>
    </w:p>
    <w:p w14:paraId="781BCED6" w14:textId="77777777" w:rsidR="008066A5" w:rsidRDefault="008066A5"/>
    <w:p w14:paraId="5DDAE35F" w14:textId="77777777" w:rsidR="008066A5" w:rsidRDefault="008066A5">
      <w:pPr>
        <w:pStyle w:val="Heading1"/>
      </w:pPr>
      <w:bookmarkStart w:id="43" w:name="_Toc27004623"/>
      <w:r>
        <w:t>Subsistemas relacionados</w:t>
      </w:r>
      <w:bookmarkEnd w:id="43"/>
    </w:p>
    <w:p w14:paraId="3151A8A0" w14:textId="77777777" w:rsidR="008066A5" w:rsidRDefault="008066A5">
      <w:bookmarkStart w:id="44" w:name="_Toc467473444"/>
      <w:bookmarkStart w:id="45" w:name="_Toc467473976"/>
      <w:bookmarkStart w:id="46" w:name="_Toc467477715"/>
      <w:bookmarkStart w:id="47" w:name="_Toc467494869"/>
      <w:bookmarkStart w:id="48" w:name="_Toc467495239"/>
      <w:bookmarkStart w:id="49" w:name="_Toc468086047"/>
      <w:bookmarkStart w:id="50" w:name="_Toc497726438"/>
      <w:bookmarkStart w:id="51" w:name="_Toc497896597"/>
      <w:r>
        <w:t>Essa seção apresenta como os subsistemas da organização estão relacionados atualmente e quais serão os subsistemas depois de terminado o desenvolvimento da solução proposta.</w:t>
      </w:r>
    </w:p>
    <w:p w14:paraId="24BED84B" w14:textId="77777777" w:rsidR="008066A5" w:rsidRDefault="008066A5">
      <w:pPr>
        <w:pStyle w:val="Heading2"/>
      </w:pPr>
      <w:bookmarkStart w:id="52" w:name="_Toc27004624"/>
      <w:bookmarkEnd w:id="44"/>
      <w:bookmarkEnd w:id="45"/>
      <w:bookmarkEnd w:id="46"/>
      <w:bookmarkEnd w:id="47"/>
      <w:bookmarkEnd w:id="48"/>
      <w:bookmarkEnd w:id="49"/>
      <w:bookmarkEnd w:id="50"/>
      <w:bookmarkEnd w:id="51"/>
      <w:r>
        <w:t>Situação atual</w:t>
      </w:r>
      <w:bookmarkEnd w:id="52"/>
    </w:p>
    <w:p w14:paraId="487C8ABD" w14:textId="19EF457D" w:rsidR="008066A5" w:rsidRPr="00DC6713" w:rsidRDefault="001F30F0">
      <w:pPr>
        <w:pStyle w:val="Fillinginstruction"/>
        <w:rPr>
          <w:i w:val="0"/>
          <w:color w:val="000000"/>
        </w:rPr>
      </w:pPr>
      <w:r w:rsidRPr="00DC6713">
        <w:rPr>
          <w:i w:val="0"/>
          <w:color w:val="000000"/>
        </w:rPr>
        <w:t xml:space="preserve">O sistema atual é simples e </w:t>
      </w:r>
      <w:r w:rsidR="00F83D4B" w:rsidRPr="00DC6713">
        <w:rPr>
          <w:i w:val="0"/>
          <w:color w:val="000000"/>
        </w:rPr>
        <w:t>a infraestrutura e tecnologia utilizadas são, como já comentado, terceirizadas, proprietarias à Google / Alphabet.</w:t>
      </w:r>
      <w:r w:rsidR="001913E3" w:rsidRPr="00DC6713">
        <w:rPr>
          <w:i w:val="0"/>
          <w:color w:val="000000"/>
        </w:rPr>
        <w:t xml:space="preserve"> O sistema atual requer que, a cada final de </w:t>
      </w:r>
      <w:r w:rsidR="001913E3" w:rsidRPr="00DC6713">
        <w:rPr>
          <w:i w:val="0"/>
          <w:color w:val="000000"/>
        </w:rPr>
        <w:lastRenderedPageBreak/>
        <w:t>período, o aluno se identifique na página de questionário para poder se submeter suas respostas sobre a avaliação.</w:t>
      </w:r>
      <w:r w:rsidR="00F83D4B" w:rsidRPr="00DC6713">
        <w:rPr>
          <w:i w:val="0"/>
          <w:color w:val="000000"/>
        </w:rPr>
        <w:t xml:space="preserve"> O sistema atual fornece espaço para utilização de discentes, que devem avaliar disciplinas e os docentes que as ministraram. Não há espaço análogo para os docentes. O NAPSI (cliente) regula, cria, edita e extrai dados do questionário a partir de uma conta google própria</w:t>
      </w:r>
      <w:r w:rsidR="001913E3" w:rsidRPr="00DC6713">
        <w:rPr>
          <w:i w:val="0"/>
          <w:color w:val="000000"/>
        </w:rPr>
        <w:t>, utilizando as ferramentas disponibilizadas pelo serviço de Google formulários.</w:t>
      </w:r>
    </w:p>
    <w:p w14:paraId="1F04F4A5" w14:textId="1C2A2AD2" w:rsidR="00F83D4B" w:rsidRDefault="00F83D4B" w:rsidP="00F83D4B"/>
    <w:p w14:paraId="18B97BB4" w14:textId="603F0D74" w:rsidR="00F83D4B" w:rsidRPr="00F83D4B" w:rsidRDefault="00F83D4B" w:rsidP="00F83D4B">
      <w:r>
        <w:t>&lt;Aqui será inserido o diagrama de subsistema modelando a situação atual&gt;</w:t>
      </w:r>
    </w:p>
    <w:p w14:paraId="6CE3582A" w14:textId="77777777" w:rsidR="008066A5" w:rsidRDefault="008066A5">
      <w:pPr>
        <w:pStyle w:val="Heading2"/>
      </w:pPr>
      <w:bookmarkStart w:id="53" w:name="_Toc27004625"/>
      <w:r>
        <w:t>Situação proposta</w:t>
      </w:r>
      <w:bookmarkEnd w:id="53"/>
    </w:p>
    <w:p w14:paraId="483D0B58" w14:textId="0BC20139" w:rsidR="008066A5" w:rsidRDefault="00210C9C">
      <w:r>
        <w:t xml:space="preserve">O sistema proposto tem a intenção de ser um sistema próprio ao NAPSI, </w:t>
      </w:r>
      <w:r w:rsidR="001913E3">
        <w:t>submisso á sua coordenação e sem dependência de sistemas ou serviços de terceiros, e suas limitações, como ocorre atualmente. O sistema se propõe a cadastrar o corpo discente e docente, em carater de cadastro único e intransferível. O sistema também se propõe a</w:t>
      </w:r>
      <w:r w:rsidR="003F0B18">
        <w:t xml:space="preserve"> manter o espaço de poder de voto e avaliação garantido ao corpo discente, assim como</w:t>
      </w:r>
      <w:r w:rsidR="001913E3">
        <w:t xml:space="preserve"> criar o espaço para que o corpo docente </w:t>
      </w:r>
      <w:r w:rsidR="003F0B18">
        <w:t xml:space="preserve">tenha poder de voto e </w:t>
      </w:r>
      <w:r w:rsidR="001913E3">
        <w:t>avali</w:t>
      </w:r>
      <w:r w:rsidR="003F0B18">
        <w:t xml:space="preserve">ação sobre </w:t>
      </w:r>
      <w:r w:rsidR="000660E1">
        <w:t>o seu próprio desempenho no período letivo em questão</w:t>
      </w:r>
      <w:r w:rsidR="001913E3">
        <w:t>. Por último</w:t>
      </w:r>
      <w:r w:rsidR="007C76F6">
        <w:t>, o</w:t>
      </w:r>
      <w:r w:rsidR="001913E3">
        <w:t xml:space="preserve"> sistema também se propõe a ter algum grau de integração (no mínimo, de extração e utilização de dados) da plataforma SIG@, trabalhando junto à escolaridade para obter tais dados.</w:t>
      </w:r>
    </w:p>
    <w:p w14:paraId="10DE34D7" w14:textId="77777777" w:rsidR="003F0B18" w:rsidRDefault="003F0B18"/>
    <w:p w14:paraId="3E3271B7" w14:textId="77777777" w:rsidR="003F0B18" w:rsidRDefault="003F0B18"/>
    <w:p w14:paraId="7CD4A145" w14:textId="379DDCF5" w:rsidR="003F0B18" w:rsidRDefault="003F0B18">
      <w:r>
        <w:t>&lt;Insira aqui o diagrama de subsistema modelando a situação proposta&gt;</w:t>
      </w:r>
    </w:p>
    <w:p w14:paraId="04290564" w14:textId="77777777" w:rsidR="003F0B18" w:rsidRDefault="003F0B18"/>
    <w:p w14:paraId="68E90E20" w14:textId="77777777" w:rsidR="008066A5" w:rsidRDefault="008066A5">
      <w:pPr>
        <w:pStyle w:val="Heading1"/>
        <w:ind w:left="431" w:hanging="431"/>
      </w:pPr>
      <w:bookmarkStart w:id="54" w:name="_Toc27004626"/>
      <w:r>
        <w:t>Atores</w:t>
      </w:r>
      <w:bookmarkEnd w:id="54"/>
    </w:p>
    <w:p w14:paraId="4FCFD5B0" w14:textId="77777777" w:rsidR="008066A5" w:rsidRDefault="008066A5">
      <w: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14:paraId="7345A8A3" w14:textId="77777777" w:rsidR="008066A5" w:rsidRDefault="008066A5"/>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0"/>
        <w:gridCol w:w="4670"/>
      </w:tblGrid>
      <w:tr w:rsidR="008066A5" w14:paraId="3FA28EDF" w14:textId="77777777" w:rsidTr="003F0B18">
        <w:trPr>
          <w:trHeight w:val="259"/>
        </w:trPr>
        <w:tc>
          <w:tcPr>
            <w:tcW w:w="4670" w:type="dxa"/>
            <w:shd w:val="clear" w:color="auto" w:fill="E6E6E6"/>
            <w:vAlign w:val="center"/>
          </w:tcPr>
          <w:p w14:paraId="52635E0A" w14:textId="77777777" w:rsidR="008066A5" w:rsidRDefault="008066A5" w:rsidP="0017582F">
            <w:pPr>
              <w:pStyle w:val="Tableheader"/>
            </w:pPr>
            <w:r>
              <w:t>Ator</w:t>
            </w:r>
          </w:p>
        </w:tc>
        <w:tc>
          <w:tcPr>
            <w:tcW w:w="4670" w:type="dxa"/>
            <w:shd w:val="clear" w:color="auto" w:fill="E6E6E6"/>
            <w:vAlign w:val="center"/>
          </w:tcPr>
          <w:p w14:paraId="491B83F8" w14:textId="77777777" w:rsidR="008066A5" w:rsidRDefault="008066A5" w:rsidP="0017582F">
            <w:pPr>
              <w:pStyle w:val="Tableheader"/>
            </w:pPr>
            <w:r>
              <w:t>Descrição</w:t>
            </w:r>
          </w:p>
        </w:tc>
      </w:tr>
      <w:tr w:rsidR="008066A5" w14:paraId="7163899F" w14:textId="77777777" w:rsidTr="003F0B18">
        <w:trPr>
          <w:trHeight w:val="259"/>
        </w:trPr>
        <w:tc>
          <w:tcPr>
            <w:tcW w:w="4670" w:type="dxa"/>
            <w:vAlign w:val="center"/>
          </w:tcPr>
          <w:p w14:paraId="5A4FC951" w14:textId="78287B0E" w:rsidR="008066A5" w:rsidRPr="00DC6713" w:rsidRDefault="003F0B18" w:rsidP="0017582F">
            <w:pPr>
              <w:pStyle w:val="Fillinginstructiontablecell"/>
              <w:rPr>
                <w:i w:val="0"/>
                <w:iCs/>
                <w:color w:val="000000"/>
              </w:rPr>
            </w:pPr>
            <w:r w:rsidRPr="00DC6713">
              <w:rPr>
                <w:i w:val="0"/>
                <w:iCs/>
                <w:color w:val="000000"/>
              </w:rPr>
              <w:t>Usuário</w:t>
            </w:r>
          </w:p>
        </w:tc>
        <w:tc>
          <w:tcPr>
            <w:tcW w:w="4670" w:type="dxa"/>
            <w:vAlign w:val="center"/>
          </w:tcPr>
          <w:p w14:paraId="41EB0D21" w14:textId="0748E24E" w:rsidR="008066A5" w:rsidRPr="00DC6713" w:rsidRDefault="003F0B18" w:rsidP="0017582F">
            <w:pPr>
              <w:pStyle w:val="Fillinginstructiontablecell"/>
              <w:rPr>
                <w:i w:val="0"/>
                <w:iCs/>
                <w:color w:val="000000"/>
              </w:rPr>
            </w:pPr>
            <w:r w:rsidRPr="00DC6713">
              <w:rPr>
                <w:i w:val="0"/>
                <w:iCs/>
                <w:color w:val="000000"/>
              </w:rPr>
              <w:t>Superclasse com direitos de cadastro e login.</w:t>
            </w:r>
            <w:r w:rsidR="00157C1F" w:rsidRPr="00DC6713">
              <w:rPr>
                <w:i w:val="0"/>
                <w:iCs/>
                <w:color w:val="000000"/>
              </w:rPr>
              <w:t xml:space="preserve"> É ator em cadastrar usuário e Logar</w:t>
            </w:r>
          </w:p>
        </w:tc>
      </w:tr>
      <w:tr w:rsidR="008066A5" w14:paraId="0ABA4076" w14:textId="77777777" w:rsidTr="003F0B18">
        <w:trPr>
          <w:trHeight w:val="259"/>
        </w:trPr>
        <w:tc>
          <w:tcPr>
            <w:tcW w:w="4670" w:type="dxa"/>
            <w:vAlign w:val="center"/>
          </w:tcPr>
          <w:p w14:paraId="12A3826A" w14:textId="181ABF9A" w:rsidR="008066A5" w:rsidRPr="00DC6713" w:rsidRDefault="003F0B18" w:rsidP="0017582F">
            <w:pPr>
              <w:pStyle w:val="Fillinginstructiontablecell"/>
              <w:rPr>
                <w:i w:val="0"/>
                <w:iCs/>
                <w:color w:val="000000"/>
              </w:rPr>
            </w:pPr>
            <w:r w:rsidRPr="00DC6713">
              <w:rPr>
                <w:i w:val="0"/>
                <w:iCs/>
                <w:color w:val="000000"/>
              </w:rPr>
              <w:t>Aluno</w:t>
            </w:r>
          </w:p>
        </w:tc>
        <w:tc>
          <w:tcPr>
            <w:tcW w:w="4670" w:type="dxa"/>
            <w:vAlign w:val="center"/>
          </w:tcPr>
          <w:p w14:paraId="25CED47B" w14:textId="15240CB9" w:rsidR="008066A5" w:rsidRPr="00DC6713" w:rsidRDefault="003F0B18" w:rsidP="0017582F">
            <w:pPr>
              <w:pStyle w:val="Fillinginstructiontablecell"/>
              <w:rPr>
                <w:i w:val="0"/>
                <w:iCs/>
                <w:color w:val="000000"/>
              </w:rPr>
            </w:pPr>
            <w:r w:rsidRPr="00DC6713">
              <w:rPr>
                <w:i w:val="0"/>
                <w:iCs/>
                <w:color w:val="000000"/>
              </w:rPr>
              <w:t xml:space="preserve">Subclasse, herda </w:t>
            </w:r>
            <w:r w:rsidR="00157C1F" w:rsidRPr="00DC6713">
              <w:rPr>
                <w:i w:val="0"/>
                <w:iCs/>
                <w:color w:val="000000"/>
              </w:rPr>
              <w:t>de Usuário e é ator em avaliar disciplina</w:t>
            </w:r>
          </w:p>
        </w:tc>
      </w:tr>
      <w:tr w:rsidR="008066A5" w14:paraId="5F0CF992" w14:textId="77777777" w:rsidTr="003F0B18">
        <w:trPr>
          <w:trHeight w:val="259"/>
        </w:trPr>
        <w:tc>
          <w:tcPr>
            <w:tcW w:w="4670" w:type="dxa"/>
            <w:vAlign w:val="center"/>
          </w:tcPr>
          <w:p w14:paraId="2647B72D" w14:textId="741EEC36" w:rsidR="003F0B18" w:rsidRPr="00DC6713" w:rsidRDefault="003F0B18" w:rsidP="003F0B18">
            <w:pPr>
              <w:pStyle w:val="Fillinginstructiontablecell"/>
              <w:rPr>
                <w:i w:val="0"/>
                <w:iCs/>
                <w:color w:val="000000"/>
              </w:rPr>
            </w:pPr>
            <w:r w:rsidRPr="00DC6713">
              <w:rPr>
                <w:i w:val="0"/>
                <w:iCs/>
                <w:color w:val="000000"/>
              </w:rPr>
              <w:t>Professor</w:t>
            </w:r>
          </w:p>
        </w:tc>
        <w:tc>
          <w:tcPr>
            <w:tcW w:w="4670" w:type="dxa"/>
            <w:vAlign w:val="center"/>
          </w:tcPr>
          <w:p w14:paraId="284AF7B1" w14:textId="7ED64CAE" w:rsidR="008066A5" w:rsidRPr="00DC6713" w:rsidRDefault="00157C1F" w:rsidP="0017582F">
            <w:pPr>
              <w:pStyle w:val="Fillinginstructiontablecell"/>
              <w:rPr>
                <w:i w:val="0"/>
                <w:iCs/>
                <w:color w:val="000000"/>
              </w:rPr>
            </w:pPr>
            <w:r w:rsidRPr="00DC6713">
              <w:rPr>
                <w:i w:val="0"/>
                <w:iCs/>
                <w:color w:val="000000"/>
              </w:rPr>
              <w:t>Subclasse, herda de Usuário e é ator em avaliar</w:t>
            </w:r>
            <w:r w:rsidR="000660E1">
              <w:rPr>
                <w:i w:val="0"/>
                <w:iCs/>
                <w:color w:val="000000"/>
              </w:rPr>
              <w:t xml:space="preserve"> docente.</w:t>
            </w:r>
          </w:p>
        </w:tc>
      </w:tr>
      <w:tr w:rsidR="003F0B18" w14:paraId="75CD128D" w14:textId="77777777" w:rsidTr="003F0B18">
        <w:trPr>
          <w:trHeight w:val="259"/>
        </w:trPr>
        <w:tc>
          <w:tcPr>
            <w:tcW w:w="4670" w:type="dxa"/>
            <w:vAlign w:val="center"/>
          </w:tcPr>
          <w:p w14:paraId="2D2636FD" w14:textId="3E7DB002" w:rsidR="003F0B18" w:rsidRPr="00DC6713" w:rsidRDefault="003F0B18" w:rsidP="003F0B18">
            <w:pPr>
              <w:pStyle w:val="Fillinginstructiontablecell"/>
              <w:rPr>
                <w:i w:val="0"/>
                <w:iCs/>
                <w:color w:val="000000"/>
              </w:rPr>
            </w:pPr>
            <w:r w:rsidRPr="00DC6713">
              <w:rPr>
                <w:i w:val="0"/>
                <w:iCs/>
                <w:color w:val="000000"/>
              </w:rPr>
              <w:t>NAPSI</w:t>
            </w:r>
          </w:p>
        </w:tc>
        <w:tc>
          <w:tcPr>
            <w:tcW w:w="4670" w:type="dxa"/>
            <w:vAlign w:val="center"/>
          </w:tcPr>
          <w:p w14:paraId="2E18504B" w14:textId="6231A634" w:rsidR="003F0B18" w:rsidRPr="00DC6713" w:rsidRDefault="00862B04" w:rsidP="0017582F">
            <w:pPr>
              <w:pStyle w:val="Fillinginstructiontablecell"/>
              <w:rPr>
                <w:i w:val="0"/>
                <w:iCs/>
                <w:color w:val="000000"/>
              </w:rPr>
            </w:pPr>
            <w:r w:rsidRPr="00DC6713">
              <w:rPr>
                <w:i w:val="0"/>
                <w:iCs/>
                <w:color w:val="000000"/>
              </w:rPr>
              <w:t>Subc</w:t>
            </w:r>
            <w:r w:rsidR="00157C1F" w:rsidRPr="00DC6713">
              <w:rPr>
                <w:i w:val="0"/>
                <w:iCs/>
                <w:color w:val="000000"/>
              </w:rPr>
              <w:t>lasse,</w:t>
            </w:r>
            <w:r w:rsidRPr="00DC6713">
              <w:rPr>
                <w:i w:val="0"/>
                <w:iCs/>
                <w:color w:val="000000"/>
              </w:rPr>
              <w:t xml:space="preserve"> herda de usuário e</w:t>
            </w:r>
            <w:r w:rsidR="00157C1F" w:rsidRPr="00DC6713">
              <w:rPr>
                <w:i w:val="0"/>
                <w:iCs/>
                <w:color w:val="000000"/>
              </w:rPr>
              <w:t xml:space="preserve"> tem direitos de acesso total ao sistema, assim como é ator em Exportar avaliações e Exportar questionários.</w:t>
            </w:r>
          </w:p>
        </w:tc>
      </w:tr>
      <w:tr w:rsidR="003F0B18" w14:paraId="4089C4F5" w14:textId="77777777" w:rsidTr="003F0B18">
        <w:trPr>
          <w:trHeight w:val="259"/>
        </w:trPr>
        <w:tc>
          <w:tcPr>
            <w:tcW w:w="4670" w:type="dxa"/>
            <w:vAlign w:val="center"/>
          </w:tcPr>
          <w:p w14:paraId="4A42F4CE" w14:textId="5DE11F74" w:rsidR="003F0B18" w:rsidRPr="00DC6713" w:rsidRDefault="003F0B18" w:rsidP="003F0B18">
            <w:pPr>
              <w:pStyle w:val="Fillinginstructiontablecell"/>
              <w:rPr>
                <w:i w:val="0"/>
                <w:iCs/>
                <w:color w:val="000000"/>
              </w:rPr>
            </w:pPr>
            <w:r w:rsidRPr="00DC6713">
              <w:rPr>
                <w:i w:val="0"/>
                <w:iCs/>
                <w:color w:val="000000"/>
              </w:rPr>
              <w:t>Escolaridade</w:t>
            </w:r>
          </w:p>
        </w:tc>
        <w:tc>
          <w:tcPr>
            <w:tcW w:w="4670" w:type="dxa"/>
            <w:vAlign w:val="center"/>
          </w:tcPr>
          <w:p w14:paraId="05B65FE7" w14:textId="3FD59E97" w:rsidR="003F0B18" w:rsidRPr="00DC6713" w:rsidRDefault="007C76F6" w:rsidP="0017582F">
            <w:pPr>
              <w:pStyle w:val="Fillinginstructiontablecell"/>
              <w:rPr>
                <w:i w:val="0"/>
                <w:iCs/>
                <w:color w:val="000000"/>
              </w:rPr>
            </w:pPr>
            <w:r>
              <w:rPr>
                <w:i w:val="0"/>
                <w:iCs/>
                <w:color w:val="000000"/>
              </w:rPr>
              <w:t>Coordenação de escolaridade da POLI, trabalhará como ponte extraindo dados necessários da plataforma siga e os fornecendo ao sistema.</w:t>
            </w:r>
          </w:p>
        </w:tc>
      </w:tr>
      <w:tr w:rsidR="003F0B18" w14:paraId="1632591A" w14:textId="77777777" w:rsidTr="003F0B18">
        <w:trPr>
          <w:trHeight w:val="259"/>
        </w:trPr>
        <w:tc>
          <w:tcPr>
            <w:tcW w:w="4670" w:type="dxa"/>
            <w:vAlign w:val="center"/>
          </w:tcPr>
          <w:p w14:paraId="1D71C6C5" w14:textId="325C8544" w:rsidR="003F0B18" w:rsidRPr="00DC6713" w:rsidRDefault="003F0B18" w:rsidP="003F0B18">
            <w:pPr>
              <w:pStyle w:val="Fillinginstructiontablecell"/>
              <w:rPr>
                <w:i w:val="0"/>
                <w:iCs/>
                <w:color w:val="000000"/>
              </w:rPr>
            </w:pPr>
            <w:r w:rsidRPr="00DC6713">
              <w:rPr>
                <w:i w:val="0"/>
                <w:iCs/>
                <w:color w:val="000000"/>
              </w:rPr>
              <w:t>SIG@</w:t>
            </w:r>
          </w:p>
        </w:tc>
        <w:tc>
          <w:tcPr>
            <w:tcW w:w="4670" w:type="dxa"/>
            <w:vAlign w:val="center"/>
          </w:tcPr>
          <w:p w14:paraId="30E32C97" w14:textId="7999E70A" w:rsidR="003F0B18" w:rsidRPr="00DC6713" w:rsidRDefault="00157C1F" w:rsidP="0017582F">
            <w:pPr>
              <w:pStyle w:val="Fillinginstructiontablecell"/>
              <w:rPr>
                <w:i w:val="0"/>
                <w:iCs/>
                <w:color w:val="000000"/>
              </w:rPr>
            </w:pPr>
            <w:r w:rsidRPr="00DC6713">
              <w:rPr>
                <w:i w:val="0"/>
                <w:iCs/>
                <w:color w:val="000000"/>
              </w:rPr>
              <w:t>TODO</w:t>
            </w:r>
          </w:p>
        </w:tc>
      </w:tr>
      <w:tr w:rsidR="00362298" w14:paraId="272EC56F" w14:textId="77777777" w:rsidTr="003F0B18">
        <w:trPr>
          <w:trHeight w:val="259"/>
        </w:trPr>
        <w:tc>
          <w:tcPr>
            <w:tcW w:w="4670" w:type="dxa"/>
            <w:vAlign w:val="center"/>
          </w:tcPr>
          <w:p w14:paraId="7CDEA1D4" w14:textId="421E689D" w:rsidR="00362298" w:rsidRPr="00DC6713" w:rsidRDefault="007C76F6" w:rsidP="003F0B18">
            <w:pPr>
              <w:pStyle w:val="Fillinginstructiontablecell"/>
              <w:rPr>
                <w:i w:val="0"/>
                <w:iCs/>
                <w:color w:val="000000"/>
              </w:rPr>
            </w:pPr>
            <w:r>
              <w:rPr>
                <w:i w:val="0"/>
                <w:iCs/>
                <w:color w:val="000000"/>
              </w:rPr>
              <w:t>System</w:t>
            </w:r>
          </w:p>
        </w:tc>
        <w:tc>
          <w:tcPr>
            <w:tcW w:w="4670" w:type="dxa"/>
            <w:vAlign w:val="center"/>
          </w:tcPr>
          <w:p w14:paraId="03F34871" w14:textId="3099BCA9" w:rsidR="00362298" w:rsidRPr="00DC6713" w:rsidRDefault="00362298" w:rsidP="0017582F">
            <w:pPr>
              <w:pStyle w:val="Fillinginstructiontablecell"/>
              <w:rPr>
                <w:i w:val="0"/>
                <w:iCs/>
                <w:color w:val="000000"/>
              </w:rPr>
            </w:pPr>
            <w:r w:rsidRPr="00DC6713">
              <w:rPr>
                <w:i w:val="0"/>
                <w:iCs/>
                <w:color w:val="000000"/>
              </w:rPr>
              <w:t>TODO</w:t>
            </w:r>
          </w:p>
        </w:tc>
      </w:tr>
    </w:tbl>
    <w:p w14:paraId="0FCF3FB1" w14:textId="77777777" w:rsidR="008066A5" w:rsidRDefault="008066A5"/>
    <w:p w14:paraId="1CCB2120" w14:textId="77777777" w:rsidR="008066A5" w:rsidRDefault="008066A5">
      <w:pPr>
        <w:pStyle w:val="Heading1"/>
        <w:ind w:left="431" w:hanging="431"/>
      </w:pPr>
      <w:bookmarkStart w:id="55" w:name="_Ref53483155"/>
      <w:bookmarkStart w:id="56" w:name="_Toc27004627"/>
      <w:r>
        <w:lastRenderedPageBreak/>
        <w:t>Requisitos funcionais</w:t>
      </w:r>
      <w:bookmarkEnd w:id="55"/>
      <w:bookmarkEnd w:id="56"/>
    </w:p>
    <w:p w14:paraId="37C28877" w14:textId="77777777" w:rsidR="008066A5" w:rsidRDefault="008066A5">
      <w:bookmarkStart w:id="57" w:name="_Toc467473450"/>
      <w:bookmarkStart w:id="58" w:name="_Toc467473982"/>
      <w:bookmarkStart w:id="59" w:name="_Toc467477721"/>
      <w:bookmarkStart w:id="60" w:name="_Toc467494875"/>
      <w:bookmarkStart w:id="61" w:name="_Toc467495245"/>
      <w:bookmarkStart w:id="62" w:name="_Toc468086053"/>
      <w:bookmarkStart w:id="63" w:name="_Toc497726443"/>
      <w:bookmarkStart w:id="64" w:name="_Toc497896603"/>
      <w:r>
        <w:t xml:space="preserve">Essa seção apresenta todos os requisitos funcionais da aplicação. </w:t>
      </w:r>
    </w:p>
    <w:p w14:paraId="7F8BA990" w14:textId="1BDC785F" w:rsidR="008066A5" w:rsidRPr="00DC6713" w:rsidRDefault="00134C98">
      <w:pPr>
        <w:pStyle w:val="Heading2"/>
        <w:rPr>
          <w:iCs/>
          <w:color w:val="000000"/>
        </w:rPr>
      </w:pPr>
      <w:bookmarkStart w:id="65" w:name="_Toc27004628"/>
      <w:bookmarkEnd w:id="57"/>
      <w:bookmarkEnd w:id="58"/>
      <w:bookmarkEnd w:id="59"/>
      <w:bookmarkEnd w:id="60"/>
      <w:bookmarkEnd w:id="61"/>
      <w:bookmarkEnd w:id="62"/>
      <w:bookmarkEnd w:id="63"/>
      <w:bookmarkEnd w:id="64"/>
      <w:r w:rsidRPr="00DC6713">
        <w:rPr>
          <w:iCs/>
          <w:color w:val="000000"/>
        </w:rPr>
        <w:t>Cadastro e Login</w:t>
      </w:r>
      <w:bookmarkEnd w:id="65"/>
    </w:p>
    <w:p w14:paraId="28882046" w14:textId="731DEF15" w:rsidR="008066A5" w:rsidRPr="00DC6713" w:rsidRDefault="00134C98" w:rsidP="00362298">
      <w:pPr>
        <w:pStyle w:val="Fillinginstruction"/>
        <w:rPr>
          <w:i w:val="0"/>
          <w:iCs/>
          <w:color w:val="000000"/>
        </w:rPr>
      </w:pPr>
      <w:r w:rsidRPr="00DC6713">
        <w:rPr>
          <w:i w:val="0"/>
          <w:iCs/>
          <w:color w:val="000000"/>
        </w:rPr>
        <w:t>Aqui, estão agrupados os requisitos funcionais relacionados a cadastro e login, dado que tados lidam com a entrada, o tratamento de, e a validação d</w:t>
      </w:r>
      <w:r w:rsidR="000F5246" w:rsidRPr="00DC6713">
        <w:rPr>
          <w:i w:val="0"/>
          <w:iCs/>
          <w:color w:val="000000"/>
        </w:rPr>
        <w:t>os</w:t>
      </w:r>
      <w:r w:rsidRPr="00DC6713">
        <w:rPr>
          <w:i w:val="0"/>
          <w:iCs/>
          <w:color w:val="000000"/>
        </w:rPr>
        <w:t xml:space="preserve"> dados de usuários (ou seja, estão inclusos alunos e professores)</w:t>
      </w:r>
    </w:p>
    <w:p w14:paraId="31FF55C5" w14:textId="6E0CF309" w:rsidR="00362298" w:rsidRPr="00DC6713" w:rsidRDefault="008066A5" w:rsidP="00362298">
      <w:pPr>
        <w:pStyle w:val="Requisito"/>
        <w:pBdr>
          <w:top w:val="single" w:sz="4" w:space="3" w:color="auto" w:shadow="1"/>
        </w:pBdr>
        <w:rPr>
          <w:iCs/>
          <w:color w:val="000000"/>
        </w:rPr>
      </w:pPr>
      <w:bookmarkStart w:id="66" w:name="RFXX001"/>
      <w:bookmarkStart w:id="67" w:name="_Toc467473451"/>
      <w:bookmarkStart w:id="68" w:name="_Toc467473983"/>
      <w:bookmarkStart w:id="69" w:name="_Toc467477722"/>
      <w:bookmarkStart w:id="70" w:name="_Toc467494876"/>
      <w:bookmarkStart w:id="71" w:name="_Toc467495246"/>
      <w:bookmarkStart w:id="72" w:name="_Toc468086054"/>
      <w:bookmarkStart w:id="73" w:name="_Toc497726444"/>
      <w:bookmarkStart w:id="74" w:name="_Toc497896604"/>
      <w:bookmarkStart w:id="75" w:name="_Toc27004629"/>
      <w:r>
        <w:rPr>
          <w:iCs/>
        </w:rPr>
        <w:t>[RF</w:t>
      </w:r>
      <w:r w:rsidR="004125AA">
        <w:rPr>
          <w:iCs/>
        </w:rPr>
        <w:t>CL</w:t>
      </w:r>
      <w:r>
        <w:rPr>
          <w:iCs/>
        </w:rPr>
        <w:t>00</w:t>
      </w:r>
      <w:r w:rsidR="004125AA">
        <w:rPr>
          <w:iCs/>
        </w:rPr>
        <w:t>0</w:t>
      </w:r>
      <w:r>
        <w:rPr>
          <w:iCs/>
        </w:rPr>
        <w:t>]</w:t>
      </w:r>
      <w:r>
        <w:rPr>
          <w:i/>
          <w:color w:val="0000FF"/>
        </w:rPr>
        <w:t xml:space="preserve"> </w:t>
      </w:r>
      <w:bookmarkEnd w:id="66"/>
      <w:bookmarkEnd w:id="67"/>
      <w:bookmarkEnd w:id="68"/>
      <w:bookmarkEnd w:id="69"/>
      <w:bookmarkEnd w:id="70"/>
      <w:bookmarkEnd w:id="71"/>
      <w:bookmarkEnd w:id="72"/>
      <w:bookmarkEnd w:id="73"/>
      <w:bookmarkEnd w:id="74"/>
      <w:r w:rsidR="004125AA" w:rsidRPr="00DC6713">
        <w:rPr>
          <w:iCs/>
          <w:color w:val="000000"/>
        </w:rPr>
        <w:t>Cadastro</w:t>
      </w:r>
      <w:bookmarkEnd w:id="75"/>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8066A5" w14:paraId="13E85689" w14:textId="77777777" w:rsidTr="00362298">
        <w:trPr>
          <w:trHeight w:val="372"/>
        </w:trPr>
        <w:tc>
          <w:tcPr>
            <w:tcW w:w="1683" w:type="dxa"/>
          </w:tcPr>
          <w:p w14:paraId="642F6932" w14:textId="77777777" w:rsidR="008066A5" w:rsidRDefault="008066A5">
            <w:pPr>
              <w:jc w:val="left"/>
              <w:rPr>
                <w:b/>
                <w:bCs/>
              </w:rPr>
            </w:pPr>
            <w:bookmarkStart w:id="76" w:name="_Toc467473452"/>
            <w:bookmarkStart w:id="77" w:name="_Toc467473993"/>
            <w:bookmarkStart w:id="78" w:name="_Toc467477732"/>
            <w:bookmarkStart w:id="79" w:name="_Toc467494885"/>
            <w:bookmarkStart w:id="80" w:name="_Toc467495251"/>
            <w:bookmarkStart w:id="81" w:name="_Toc468086057"/>
            <w:bookmarkStart w:id="82" w:name="_Toc497726448"/>
            <w:bookmarkStart w:id="83" w:name="_Toc497896605"/>
            <w:r>
              <w:rPr>
                <w:b/>
                <w:bCs/>
              </w:rPr>
              <w:t xml:space="preserve">Prioridade: </w:t>
            </w:r>
          </w:p>
        </w:tc>
        <w:tc>
          <w:tcPr>
            <w:tcW w:w="422" w:type="dxa"/>
          </w:tcPr>
          <w:p w14:paraId="09E3816D" w14:textId="0F63B63F" w:rsidR="008066A5" w:rsidRDefault="00362298">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bookmarkStart w:id="84" w:name="Selecionar2"/>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bookmarkEnd w:id="84"/>
          </w:p>
        </w:tc>
        <w:tc>
          <w:tcPr>
            <w:tcW w:w="1946" w:type="dxa"/>
          </w:tcPr>
          <w:p w14:paraId="77E8F96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3FB4D735" w14:textId="62966E3A" w:rsidR="008066A5" w:rsidRDefault="003F57C3">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bookmarkStart w:id="85" w:name="Selecionar3"/>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bookmarkEnd w:id="85"/>
          </w:p>
        </w:tc>
        <w:tc>
          <w:tcPr>
            <w:tcW w:w="1921" w:type="dxa"/>
          </w:tcPr>
          <w:p w14:paraId="17B0F09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A0A66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7C02D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270D04F" w14:textId="77777777" w:rsidTr="00362298">
        <w:trPr>
          <w:trHeight w:val="350"/>
        </w:trPr>
        <w:tc>
          <w:tcPr>
            <w:tcW w:w="1683" w:type="dxa"/>
          </w:tcPr>
          <w:p w14:paraId="534C77E5" w14:textId="77777777" w:rsidR="008066A5" w:rsidRDefault="008066A5">
            <w:pPr>
              <w:jc w:val="left"/>
              <w:rPr>
                <w:b/>
                <w:bCs/>
              </w:rPr>
            </w:pPr>
            <w:r>
              <w:rPr>
                <w:b/>
                <w:bCs/>
              </w:rPr>
              <w:t>Ator(es):</w:t>
            </w:r>
          </w:p>
        </w:tc>
        <w:tc>
          <w:tcPr>
            <w:tcW w:w="7106" w:type="dxa"/>
            <w:gridSpan w:val="6"/>
          </w:tcPr>
          <w:p w14:paraId="37A079E3" w14:textId="4663D8E9" w:rsidR="008066A5" w:rsidRPr="00DC6713" w:rsidRDefault="00362298" w:rsidP="003752D7">
            <w:pPr>
              <w:pStyle w:val="Fillinginstruction"/>
              <w:rPr>
                <w:i w:val="0"/>
                <w:iCs/>
                <w:color w:val="000000"/>
              </w:rPr>
            </w:pPr>
            <w:r w:rsidRPr="00DC6713">
              <w:rPr>
                <w:i w:val="0"/>
                <w:iCs/>
                <w:color w:val="000000"/>
              </w:rPr>
              <w:t>Usuário, system</w:t>
            </w:r>
          </w:p>
        </w:tc>
      </w:tr>
      <w:tr w:rsidR="008066A5" w14:paraId="74D3C403" w14:textId="77777777" w:rsidTr="00362298">
        <w:trPr>
          <w:trHeight w:val="471"/>
        </w:trPr>
        <w:tc>
          <w:tcPr>
            <w:tcW w:w="1683" w:type="dxa"/>
          </w:tcPr>
          <w:p w14:paraId="5CF42E2E" w14:textId="77777777" w:rsidR="008066A5" w:rsidRDefault="008066A5">
            <w:pPr>
              <w:jc w:val="left"/>
              <w:rPr>
                <w:b/>
                <w:bCs/>
              </w:rPr>
            </w:pPr>
            <w:r>
              <w:rPr>
                <w:b/>
                <w:bCs/>
              </w:rPr>
              <w:t>Requisitos associados:</w:t>
            </w:r>
          </w:p>
        </w:tc>
        <w:tc>
          <w:tcPr>
            <w:tcW w:w="7106" w:type="dxa"/>
            <w:gridSpan w:val="6"/>
          </w:tcPr>
          <w:p w14:paraId="1E9C7F7E" w14:textId="085F03FD" w:rsidR="008066A5" w:rsidRPr="00DC6713" w:rsidRDefault="00362298">
            <w:pPr>
              <w:jc w:val="left"/>
              <w:rPr>
                <w:bCs/>
                <w:color w:val="000000"/>
              </w:rPr>
            </w:pPr>
            <w:r w:rsidRPr="00DC6713">
              <w:rPr>
                <w:bCs/>
                <w:color w:val="000000"/>
              </w:rPr>
              <w:t>Não Há requisitos associados por include ou extend.</w:t>
            </w:r>
          </w:p>
        </w:tc>
      </w:tr>
    </w:tbl>
    <w:p w14:paraId="7B138C9D" w14:textId="77777777" w:rsidR="008066A5" w:rsidRDefault="008066A5">
      <w:pPr>
        <w:ind w:left="360"/>
        <w:rPr>
          <w:b/>
          <w:bCs/>
        </w:rPr>
      </w:pPr>
    </w:p>
    <w:p w14:paraId="38066809" w14:textId="4757B1E5" w:rsidR="008066A5" w:rsidRPr="00DC6713" w:rsidRDefault="008066A5">
      <w:pPr>
        <w:ind w:left="360"/>
        <w:rPr>
          <w:color w:val="000000"/>
        </w:rPr>
      </w:pPr>
      <w:r>
        <w:rPr>
          <w:b/>
          <w:bCs/>
        </w:rPr>
        <w:t xml:space="preserve">Descrição: </w:t>
      </w:r>
      <w:r w:rsidR="00362298" w:rsidRPr="00DC6713">
        <w:rPr>
          <w:color w:val="000000"/>
        </w:rPr>
        <w:t>Aqui há o passo 0, onde o usu</w:t>
      </w:r>
      <w:r w:rsidR="00862B04" w:rsidRPr="00DC6713">
        <w:rPr>
          <w:color w:val="000000"/>
        </w:rPr>
        <w:t>á</w:t>
      </w:r>
      <w:r w:rsidR="00362298" w:rsidRPr="00DC6713">
        <w:rPr>
          <w:color w:val="000000"/>
        </w:rPr>
        <w:t>rio que não está cadastrado no sistema deve inserir suas informações para se inscrever no sistema e então proceder ao login. Não é utilizado por usuários já cadastrados.</w:t>
      </w:r>
    </w:p>
    <w:p w14:paraId="54764AA9" w14:textId="7DBD5077" w:rsidR="008066A5" w:rsidRPr="00DC6713" w:rsidRDefault="003752D7">
      <w:pPr>
        <w:ind w:left="360"/>
        <w:rPr>
          <w:iCs/>
          <w:color w:val="000000"/>
        </w:rPr>
      </w:pPr>
      <w:r>
        <w:rPr>
          <w:b/>
          <w:bCs/>
        </w:rPr>
        <w:t>Pré-condições:</w:t>
      </w:r>
      <w:r w:rsidR="00362298">
        <w:rPr>
          <w:i/>
          <w:color w:val="0000FF"/>
        </w:rPr>
        <w:t xml:space="preserve"> </w:t>
      </w:r>
      <w:r w:rsidR="00362298" w:rsidRPr="00DC6713">
        <w:rPr>
          <w:iCs/>
          <w:color w:val="000000"/>
        </w:rPr>
        <w:t>Não há pre-condições para este caso de uso.</w:t>
      </w:r>
    </w:p>
    <w:p w14:paraId="591B0651" w14:textId="1C29D925" w:rsidR="008066A5" w:rsidRDefault="003752D7">
      <w:pPr>
        <w:ind w:left="360"/>
        <w:rPr>
          <w:i/>
          <w:iCs/>
          <w:color w:val="0000FF"/>
        </w:rPr>
      </w:pPr>
      <w:r>
        <w:rPr>
          <w:b/>
          <w:bCs/>
        </w:rPr>
        <w:t xml:space="preserve">Pós-condições: </w:t>
      </w:r>
      <w:r w:rsidR="00362298" w:rsidRPr="00DC6713">
        <w:rPr>
          <w:color w:val="000000"/>
        </w:rPr>
        <w:t>O usuário estará cadastrado no sistema, o sistema retorna a página inici</w:t>
      </w:r>
      <w:r w:rsidR="00E06342" w:rsidRPr="00DC6713">
        <w:rPr>
          <w:color w:val="000000"/>
        </w:rPr>
        <w:t>al e deverá prosseguir com o login.</w:t>
      </w:r>
    </w:p>
    <w:p w14:paraId="7CCE31DB" w14:textId="77777777" w:rsidR="008066A5" w:rsidRDefault="008066A5">
      <w:pPr>
        <w:ind w:left="360"/>
        <w:rPr>
          <w:b/>
          <w:bCs/>
        </w:rPr>
      </w:pPr>
      <w:r>
        <w:rPr>
          <w:b/>
          <w:bCs/>
        </w:rPr>
        <w:t>Fluxo principal</w:t>
      </w:r>
    </w:p>
    <w:p w14:paraId="0D961FCC" w14:textId="3913A2B0" w:rsidR="008066A5" w:rsidRDefault="00E06342" w:rsidP="00BB4EC5">
      <w:pPr>
        <w:numPr>
          <w:ilvl w:val="0"/>
          <w:numId w:val="6"/>
        </w:numPr>
      </w:pPr>
      <w:r>
        <w:t>O ator “usuário” seleciona a opção de cadadastro na página inicial do sistema.</w:t>
      </w:r>
    </w:p>
    <w:p w14:paraId="534E8583" w14:textId="65A3936A" w:rsidR="008066A5" w:rsidRDefault="00E06342" w:rsidP="00BB4EC5">
      <w:pPr>
        <w:numPr>
          <w:ilvl w:val="0"/>
          <w:numId w:val="6"/>
        </w:numPr>
      </w:pPr>
      <w:r>
        <w:t>O Sistema redireciona o usuário para a area de cadastro, onde serão recebidos os dados do usuário.</w:t>
      </w:r>
    </w:p>
    <w:p w14:paraId="0664D978" w14:textId="027A56D2" w:rsidR="008066A5" w:rsidRDefault="00E06342" w:rsidP="00BB4EC5">
      <w:pPr>
        <w:numPr>
          <w:ilvl w:val="0"/>
          <w:numId w:val="6"/>
        </w:numPr>
      </w:pPr>
      <w:r>
        <w:t>O Usuário insere seus dados</w:t>
      </w:r>
      <w:r w:rsidR="00B800B4">
        <w:t xml:space="preserve"> (email ou cpf)</w:t>
      </w:r>
      <w:r>
        <w:t xml:space="preserve"> e e uma senha, e confirma sua entrada e requisição</w:t>
      </w:r>
    </w:p>
    <w:p w14:paraId="6AB0461A" w14:textId="2C9FF83C" w:rsidR="00E06342" w:rsidRDefault="00E06342" w:rsidP="00BB4EC5">
      <w:pPr>
        <w:numPr>
          <w:ilvl w:val="0"/>
          <w:numId w:val="6"/>
        </w:numPr>
      </w:pPr>
      <w:r>
        <w:t>O sistema avisa que o cadastro foi concluído com sucesso e redireciona o usuário de volta para a página inicial, onde o usuário deve prosseguir com o login.</w:t>
      </w:r>
    </w:p>
    <w:p w14:paraId="65F79321" w14:textId="77777777" w:rsidR="008066A5" w:rsidRDefault="008066A5">
      <w:pPr>
        <w:ind w:left="851"/>
      </w:pPr>
    </w:p>
    <w:p w14:paraId="65D43E37" w14:textId="77777777" w:rsidR="008066A5" w:rsidRDefault="008066A5">
      <w:pPr>
        <w:ind w:left="360"/>
        <w:rPr>
          <w:b/>
          <w:bCs/>
        </w:rPr>
      </w:pPr>
      <w:r>
        <w:rPr>
          <w:b/>
          <w:bCs/>
        </w:rPr>
        <w:t>Fluxos alternativos</w:t>
      </w:r>
    </w:p>
    <w:p w14:paraId="6513788F" w14:textId="26AC4B4B" w:rsidR="008066A5" w:rsidRPr="007C76F6" w:rsidRDefault="008066A5" w:rsidP="007C76F6">
      <w:pPr>
        <w:ind w:left="720"/>
        <w:rPr>
          <w:b/>
          <w:bCs/>
        </w:rPr>
      </w:pPr>
      <w:r>
        <w:rPr>
          <w:b/>
          <w:bCs/>
        </w:rPr>
        <w:t>[FA 001]</w:t>
      </w:r>
      <w:r w:rsidR="000F5246">
        <w:rPr>
          <w:b/>
          <w:bCs/>
        </w:rPr>
        <w:t xml:space="preserve"> </w:t>
      </w:r>
      <w:r w:rsidR="007C76F6">
        <w:rPr>
          <w:b/>
          <w:bCs/>
        </w:rPr>
        <w:t xml:space="preserve">- </w:t>
      </w:r>
      <w:r w:rsidR="000F5246" w:rsidRPr="00DC6713">
        <w:rPr>
          <w:i/>
          <w:iCs/>
          <w:color w:val="000000"/>
        </w:rPr>
        <w:t>O usuário insere um CPF já cadastrado</w:t>
      </w:r>
      <w:r w:rsidR="00862B04" w:rsidRPr="00DC6713">
        <w:rPr>
          <w:i/>
          <w:iCs/>
          <w:color w:val="000000"/>
        </w:rPr>
        <w:t xml:space="preserve"> </w:t>
      </w:r>
    </w:p>
    <w:p w14:paraId="56C5CD31" w14:textId="39AB9762" w:rsidR="007C76F6" w:rsidRDefault="007C76F6" w:rsidP="00BB4EC5">
      <w:pPr>
        <w:numPr>
          <w:ilvl w:val="0"/>
          <w:numId w:val="15"/>
        </w:numPr>
      </w:pPr>
      <w:r>
        <w:t>O ator “usuário” seleciona a opção de cadastro na página inicial do sistema.</w:t>
      </w:r>
    </w:p>
    <w:p w14:paraId="6069AAB2" w14:textId="5917ACDF" w:rsidR="007C76F6" w:rsidRDefault="007C76F6" w:rsidP="00BB4EC5">
      <w:pPr>
        <w:numPr>
          <w:ilvl w:val="0"/>
          <w:numId w:val="15"/>
        </w:numPr>
      </w:pPr>
      <w:r>
        <w:t>O sistema redireciona o usuário para a área de cadastro, onde serão recebidos os dados do usuário.</w:t>
      </w:r>
    </w:p>
    <w:p w14:paraId="40B798F2" w14:textId="492C084D" w:rsidR="007C76F6" w:rsidRDefault="007C76F6" w:rsidP="00BB4EC5">
      <w:pPr>
        <w:numPr>
          <w:ilvl w:val="0"/>
          <w:numId w:val="15"/>
        </w:numPr>
      </w:pPr>
      <w:r>
        <w:t>O usuário insere um CPF já cadastrado, uma senha, e tenta prosseguir cpom a entrada e requisição.</w:t>
      </w:r>
    </w:p>
    <w:p w14:paraId="394740B9" w14:textId="52BB739F" w:rsidR="007C76F6" w:rsidRDefault="007C76F6" w:rsidP="00BB4EC5">
      <w:pPr>
        <w:numPr>
          <w:ilvl w:val="0"/>
          <w:numId w:val="15"/>
        </w:numPr>
      </w:pPr>
      <w:r>
        <w:t>O sistema realiza operações de verificação e confirma que o CPF já está cadastrado.</w:t>
      </w:r>
    </w:p>
    <w:p w14:paraId="7C4F73D9" w14:textId="11FF95F5" w:rsidR="007C76F6" w:rsidRPr="007C76F6" w:rsidRDefault="007C76F6" w:rsidP="00BB4EC5">
      <w:pPr>
        <w:numPr>
          <w:ilvl w:val="0"/>
          <w:numId w:val="15"/>
        </w:numPr>
      </w:pPr>
      <w:r>
        <w:lastRenderedPageBreak/>
        <w:t>Uma mensagem de erro é dada ao usuário, justificando o acontecido, pedindo ao usuário que verifique o CPF inserido ou tente recuperar sua senha. A página é refrescada.</w:t>
      </w:r>
    </w:p>
    <w:p w14:paraId="00CE8658" w14:textId="5EC2C5CE" w:rsidR="007C76F6" w:rsidRDefault="000F5246" w:rsidP="007C76F6">
      <w:pPr>
        <w:ind w:left="720"/>
        <w:rPr>
          <w:i/>
          <w:iCs/>
          <w:color w:val="000000"/>
        </w:rPr>
      </w:pPr>
      <w:r>
        <w:rPr>
          <w:b/>
          <w:bCs/>
        </w:rPr>
        <w:t xml:space="preserve">[FA 002] </w:t>
      </w:r>
      <w:r w:rsidR="007C76F6">
        <w:rPr>
          <w:b/>
          <w:bCs/>
        </w:rPr>
        <w:t xml:space="preserve">- </w:t>
      </w:r>
      <w:r w:rsidRPr="000F5246">
        <w:rPr>
          <w:i/>
          <w:iCs/>
          <w:color w:val="000000"/>
        </w:rPr>
        <w:t xml:space="preserve">O usuário insere um CPF </w:t>
      </w:r>
      <w:r>
        <w:rPr>
          <w:i/>
          <w:iCs/>
          <w:color w:val="000000"/>
        </w:rPr>
        <w:t>com 11 digitos, mas inv</w:t>
      </w:r>
      <w:r w:rsidR="007C76F6">
        <w:rPr>
          <w:i/>
          <w:iCs/>
          <w:color w:val="000000"/>
        </w:rPr>
        <w:t>álido</w:t>
      </w:r>
    </w:p>
    <w:p w14:paraId="08D7FDAC" w14:textId="5292E8C5" w:rsidR="007C76F6" w:rsidRDefault="007069FF" w:rsidP="00BB4EC5">
      <w:pPr>
        <w:numPr>
          <w:ilvl w:val="0"/>
          <w:numId w:val="16"/>
        </w:numPr>
        <w:rPr>
          <w:color w:val="000000"/>
        </w:rPr>
      </w:pPr>
      <w:r>
        <w:rPr>
          <w:color w:val="000000"/>
        </w:rPr>
        <w:t>O ator “usuário” seleciona a opção de cadastro na página inicial do sistema.</w:t>
      </w:r>
    </w:p>
    <w:p w14:paraId="6066B549" w14:textId="409599F1" w:rsidR="007069FF" w:rsidRDefault="007069FF" w:rsidP="00BB4EC5">
      <w:pPr>
        <w:numPr>
          <w:ilvl w:val="0"/>
          <w:numId w:val="16"/>
        </w:numPr>
        <w:rPr>
          <w:color w:val="000000"/>
        </w:rPr>
      </w:pPr>
      <w:r>
        <w:rPr>
          <w:color w:val="000000"/>
        </w:rPr>
        <w:t>O sistema redireciona o usuário para a área de cadastro, onde serão recebidos os dados do usuário.</w:t>
      </w:r>
    </w:p>
    <w:p w14:paraId="463F9322" w14:textId="54B5FAAD" w:rsidR="007069FF" w:rsidRDefault="007069FF" w:rsidP="00BB4EC5">
      <w:pPr>
        <w:numPr>
          <w:ilvl w:val="0"/>
          <w:numId w:val="16"/>
        </w:numPr>
        <w:rPr>
          <w:color w:val="000000"/>
        </w:rPr>
      </w:pPr>
      <w:r>
        <w:rPr>
          <w:color w:val="000000"/>
        </w:rPr>
        <w:t xml:space="preserve">O usuário insere um CPF inválido, ou seja, inexistente, na tentativa de cadastro. </w:t>
      </w:r>
    </w:p>
    <w:p w14:paraId="645EAB31" w14:textId="3F80BCD4" w:rsidR="007069FF" w:rsidRDefault="007069FF" w:rsidP="00BB4EC5">
      <w:pPr>
        <w:numPr>
          <w:ilvl w:val="0"/>
          <w:numId w:val="16"/>
        </w:numPr>
        <w:rPr>
          <w:color w:val="000000"/>
        </w:rPr>
      </w:pPr>
      <w:r>
        <w:rPr>
          <w:color w:val="000000"/>
        </w:rPr>
        <w:t>O sistema realiza operações de verificação e confirma que o CPF não existe.</w:t>
      </w:r>
    </w:p>
    <w:p w14:paraId="48D8EDC7" w14:textId="27BD9405" w:rsidR="007069FF" w:rsidRPr="007C76F6" w:rsidRDefault="007069FF" w:rsidP="00BB4EC5">
      <w:pPr>
        <w:numPr>
          <w:ilvl w:val="0"/>
          <w:numId w:val="16"/>
        </w:numPr>
        <w:rPr>
          <w:color w:val="000000"/>
        </w:rPr>
      </w:pPr>
      <w:r>
        <w:rPr>
          <w:color w:val="000000"/>
        </w:rPr>
        <w:t>Uma mensagem de erro é dada ao usuário, justificando o acontecido, pedindo ao usuário que verifique o CPF inserido</w:t>
      </w:r>
      <w:r w:rsidR="00B2402D">
        <w:rPr>
          <w:color w:val="000000"/>
        </w:rPr>
        <w:t>, pois este não existe.</w:t>
      </w:r>
      <w:r>
        <w:rPr>
          <w:color w:val="000000"/>
        </w:rPr>
        <w:t xml:space="preserve"> A página é refrescada.</w:t>
      </w:r>
    </w:p>
    <w:p w14:paraId="0D997B45" w14:textId="2F562436" w:rsidR="007069FF" w:rsidRDefault="000F5246" w:rsidP="007069FF">
      <w:pPr>
        <w:ind w:left="720"/>
        <w:rPr>
          <w:i/>
          <w:iCs/>
          <w:color w:val="000000"/>
        </w:rPr>
      </w:pPr>
      <w:r>
        <w:rPr>
          <w:b/>
          <w:bCs/>
        </w:rPr>
        <w:t xml:space="preserve">[FA 003] </w:t>
      </w:r>
      <w:r w:rsidR="007069FF">
        <w:rPr>
          <w:b/>
          <w:bCs/>
        </w:rPr>
        <w:t xml:space="preserve">- </w:t>
      </w:r>
      <w:r w:rsidRPr="000F5246">
        <w:rPr>
          <w:i/>
          <w:iCs/>
          <w:color w:val="000000"/>
        </w:rPr>
        <w:t xml:space="preserve">O usuário insere um CPF </w:t>
      </w:r>
      <w:r w:rsidR="00B2402D">
        <w:rPr>
          <w:i/>
          <w:iCs/>
          <w:color w:val="000000"/>
        </w:rPr>
        <w:t>que não possui</w:t>
      </w:r>
      <w:r>
        <w:rPr>
          <w:i/>
          <w:iCs/>
          <w:color w:val="000000"/>
        </w:rPr>
        <w:t xml:space="preserve"> 11</w:t>
      </w:r>
      <w:r w:rsidR="007069FF">
        <w:rPr>
          <w:i/>
          <w:iCs/>
          <w:color w:val="000000"/>
        </w:rPr>
        <w:t xml:space="preserve"> caracteres.</w:t>
      </w:r>
    </w:p>
    <w:p w14:paraId="01ECFCAB" w14:textId="7C9D3884" w:rsidR="007069FF" w:rsidRPr="007069FF" w:rsidRDefault="007069FF" w:rsidP="00BB4EC5">
      <w:pPr>
        <w:numPr>
          <w:ilvl w:val="0"/>
          <w:numId w:val="17"/>
        </w:numPr>
        <w:rPr>
          <w:i/>
          <w:iCs/>
          <w:color w:val="000000"/>
        </w:rPr>
      </w:pPr>
      <w:r>
        <w:t>O ator “usuário” seleciona a opção de cadastro na página inicial do sistema.</w:t>
      </w:r>
    </w:p>
    <w:p w14:paraId="368E2BD8" w14:textId="7CD72951" w:rsidR="007069FF" w:rsidRPr="007069FF" w:rsidRDefault="007069FF" w:rsidP="00BB4EC5">
      <w:pPr>
        <w:numPr>
          <w:ilvl w:val="0"/>
          <w:numId w:val="17"/>
        </w:numPr>
        <w:rPr>
          <w:i/>
          <w:iCs/>
          <w:color w:val="000000"/>
        </w:rPr>
      </w:pPr>
      <w:r>
        <w:t>O sistema redireciona o usuário para a área de cadastro, onde serão recebidos os dados do usuário.</w:t>
      </w:r>
    </w:p>
    <w:p w14:paraId="6558FC6A" w14:textId="38842CF8" w:rsidR="007069FF" w:rsidRPr="007069FF" w:rsidRDefault="007069FF" w:rsidP="00BB4EC5">
      <w:pPr>
        <w:numPr>
          <w:ilvl w:val="0"/>
          <w:numId w:val="17"/>
        </w:numPr>
        <w:rPr>
          <w:i/>
          <w:iCs/>
          <w:color w:val="000000"/>
        </w:rPr>
      </w:pPr>
      <w:r>
        <w:t>O usuário in</w:t>
      </w:r>
      <w:r w:rsidR="00B2402D">
        <w:t>s</w:t>
      </w:r>
      <w:r>
        <w:t xml:space="preserve">ere um </w:t>
      </w:r>
      <w:r w:rsidR="00B2402D">
        <w:t>CPF</w:t>
      </w:r>
      <w:r>
        <w:t xml:space="preserve"> inv</w:t>
      </w:r>
      <w:r w:rsidR="00B2402D">
        <w:t>á</w:t>
      </w:r>
      <w:r>
        <w:t>lido, ou seja, com menos de 11 digitos, na tentativa de cadastro.</w:t>
      </w:r>
    </w:p>
    <w:p w14:paraId="67FBDF84" w14:textId="2AF79164" w:rsidR="007069FF" w:rsidRPr="00B2402D" w:rsidRDefault="007069FF" w:rsidP="00BB4EC5">
      <w:pPr>
        <w:numPr>
          <w:ilvl w:val="0"/>
          <w:numId w:val="17"/>
        </w:numPr>
        <w:rPr>
          <w:i/>
          <w:iCs/>
          <w:color w:val="000000"/>
        </w:rPr>
      </w:pPr>
      <w:r>
        <w:t>O sistema realiza operações de verificação e confirma que o CPF não é válido pela qua</w:t>
      </w:r>
      <w:r w:rsidR="00B2402D">
        <w:t>n</w:t>
      </w:r>
      <w:r>
        <w:t>tidade de digitos.</w:t>
      </w:r>
    </w:p>
    <w:p w14:paraId="76916857" w14:textId="684E4B81" w:rsidR="00B2402D" w:rsidRPr="007069FF" w:rsidRDefault="00B2402D" w:rsidP="00BB4EC5">
      <w:pPr>
        <w:numPr>
          <w:ilvl w:val="0"/>
          <w:numId w:val="17"/>
        </w:numPr>
        <w:rPr>
          <w:i/>
          <w:iCs/>
          <w:color w:val="000000"/>
        </w:rPr>
      </w:pPr>
      <w:r>
        <w:t>Uma mensagem de erro é dada ao usuário, justificando o acontecido e pedindo ao usuário que verifique o CPF, pois este não possui 11 digitos. A página é refrescada.</w:t>
      </w:r>
    </w:p>
    <w:p w14:paraId="1CAC4704" w14:textId="29970F21" w:rsidR="000F5246" w:rsidRDefault="000F5246" w:rsidP="00716377">
      <w:pPr>
        <w:ind w:left="720"/>
        <w:rPr>
          <w:i/>
          <w:iCs/>
          <w:color w:val="000000"/>
        </w:rPr>
      </w:pPr>
      <w:r>
        <w:rPr>
          <w:b/>
          <w:bCs/>
        </w:rPr>
        <w:t xml:space="preserve">[FA 004] </w:t>
      </w:r>
      <w:r w:rsidR="00716377">
        <w:rPr>
          <w:b/>
          <w:bCs/>
        </w:rPr>
        <w:t xml:space="preserve">- </w:t>
      </w:r>
      <w:r w:rsidRPr="000F5246">
        <w:rPr>
          <w:i/>
          <w:iCs/>
          <w:color w:val="000000"/>
        </w:rPr>
        <w:t xml:space="preserve">O usuário insere </w:t>
      </w:r>
      <w:r>
        <w:rPr>
          <w:i/>
          <w:iCs/>
          <w:color w:val="000000"/>
        </w:rPr>
        <w:t>letras na caixa de CPF</w:t>
      </w:r>
    </w:p>
    <w:p w14:paraId="232C3923" w14:textId="50E07037" w:rsidR="00B2402D" w:rsidRDefault="00B2402D" w:rsidP="00BB4EC5">
      <w:pPr>
        <w:numPr>
          <w:ilvl w:val="0"/>
          <w:numId w:val="18"/>
        </w:numPr>
      </w:pPr>
      <w:r>
        <w:t xml:space="preserve">O ator “usuário” seleciona a opção de cadastro na página inicial do sistema. </w:t>
      </w:r>
    </w:p>
    <w:p w14:paraId="4D3DC725" w14:textId="420B4E5D" w:rsidR="00B2402D" w:rsidRDefault="00B2402D" w:rsidP="00BB4EC5">
      <w:pPr>
        <w:numPr>
          <w:ilvl w:val="0"/>
          <w:numId w:val="18"/>
        </w:numPr>
      </w:pPr>
      <w:r>
        <w:t>O sistema redireciona o usuário para a área de cadastro, onde serão recebidos os dados do usuário.</w:t>
      </w:r>
    </w:p>
    <w:p w14:paraId="46CA2F22" w14:textId="749566D4" w:rsidR="00B2402D" w:rsidRDefault="00B2402D" w:rsidP="00BB4EC5">
      <w:pPr>
        <w:numPr>
          <w:ilvl w:val="0"/>
          <w:numId w:val="18"/>
        </w:numPr>
      </w:pPr>
      <w:r>
        <w:t>O Usuário insere um CPF inválido, ou seja, possui caracter alfabético em sua composição.</w:t>
      </w:r>
    </w:p>
    <w:p w14:paraId="2296BB65" w14:textId="36AA9CAD" w:rsidR="00B2402D" w:rsidRDefault="005A37BB" w:rsidP="00BB4EC5">
      <w:pPr>
        <w:numPr>
          <w:ilvl w:val="0"/>
          <w:numId w:val="18"/>
        </w:numPr>
      </w:pPr>
      <w:r>
        <w:t>O sistema realiza operações de verificação e confirma que o CPF não é valido pois há caracteres alfabeticos.</w:t>
      </w:r>
    </w:p>
    <w:p w14:paraId="4A497BAE" w14:textId="270F4C83" w:rsidR="005A37BB" w:rsidRPr="00B2402D" w:rsidRDefault="005A37BB" w:rsidP="00BB4EC5">
      <w:pPr>
        <w:numPr>
          <w:ilvl w:val="0"/>
          <w:numId w:val="18"/>
        </w:numPr>
      </w:pPr>
      <w:r>
        <w:t>Uma mensagem de erro é dada ao usuário, justificando o acontecido e pedindo ao usuário que verifique o CPF pois há caracteres alfabeticos na entrada. A página é refrescada.</w:t>
      </w:r>
    </w:p>
    <w:p w14:paraId="772FF6A7" w14:textId="6F8DB844" w:rsidR="007F3B74" w:rsidRPr="00716377" w:rsidRDefault="007F3B74" w:rsidP="00716377">
      <w:pPr>
        <w:ind w:left="720"/>
        <w:rPr>
          <w:b/>
          <w:bCs/>
        </w:rPr>
      </w:pPr>
      <w:r>
        <w:rPr>
          <w:b/>
          <w:bCs/>
        </w:rPr>
        <w:t>[FA 005]</w:t>
      </w:r>
      <w:r w:rsidR="00716377">
        <w:rPr>
          <w:b/>
          <w:bCs/>
        </w:rPr>
        <w:t xml:space="preserve"> - </w:t>
      </w:r>
      <w:r w:rsidRPr="000F5246">
        <w:rPr>
          <w:i/>
          <w:iCs/>
          <w:color w:val="000000"/>
        </w:rPr>
        <w:t xml:space="preserve">O usuário insere </w:t>
      </w:r>
      <w:r>
        <w:rPr>
          <w:i/>
          <w:iCs/>
          <w:color w:val="000000"/>
        </w:rPr>
        <w:t>as senhas, mas elas não conferem TODO</w:t>
      </w:r>
    </w:p>
    <w:p w14:paraId="4FC4CB50" w14:textId="3D3717CD" w:rsidR="00B800B4" w:rsidRPr="00716377" w:rsidRDefault="00B800B4" w:rsidP="00716377">
      <w:pPr>
        <w:ind w:left="720"/>
        <w:rPr>
          <w:b/>
          <w:bCs/>
        </w:rPr>
      </w:pPr>
      <w:r>
        <w:rPr>
          <w:b/>
          <w:bCs/>
        </w:rPr>
        <w:t xml:space="preserve">[FA 004] </w:t>
      </w:r>
      <w:r w:rsidR="00716377">
        <w:rPr>
          <w:b/>
          <w:bCs/>
        </w:rPr>
        <w:t xml:space="preserve">- </w:t>
      </w:r>
      <w:r w:rsidRPr="000F5246">
        <w:rPr>
          <w:i/>
          <w:iCs/>
          <w:color w:val="000000"/>
        </w:rPr>
        <w:t xml:space="preserve">O usuário insere </w:t>
      </w:r>
      <w:r>
        <w:rPr>
          <w:i/>
          <w:iCs/>
          <w:color w:val="000000"/>
        </w:rPr>
        <w:t>um email invalido TODO</w:t>
      </w:r>
    </w:p>
    <w:p w14:paraId="7A61AAC5" w14:textId="77777777" w:rsidR="00B800B4" w:rsidRPr="00B800B4" w:rsidRDefault="00B800B4" w:rsidP="00B800B4"/>
    <w:p w14:paraId="06164EC5" w14:textId="77777777" w:rsidR="007F3B74" w:rsidRDefault="007F3B74" w:rsidP="007F3B74">
      <w:pPr>
        <w:pStyle w:val="BodyTextIndent2"/>
        <w:rPr>
          <w:rFonts w:ascii="Times New Roman" w:hAnsi="Times New Roman" w:cs="Times New Roman"/>
        </w:rPr>
      </w:pPr>
    </w:p>
    <w:p w14:paraId="699802DE" w14:textId="77777777" w:rsidR="007F3B74" w:rsidRPr="007F3B74" w:rsidRDefault="007F3B74" w:rsidP="007F3B74"/>
    <w:p w14:paraId="3704F9DD" w14:textId="77777777" w:rsidR="008066A5" w:rsidRDefault="008066A5" w:rsidP="0093119D">
      <w:pPr>
        <w:pStyle w:val="BodyTextIndent2"/>
        <w:ind w:left="0"/>
        <w:rPr>
          <w:rFonts w:ascii="Times New Roman" w:hAnsi="Times New Roman" w:cs="Times New Roman"/>
        </w:rPr>
      </w:pPr>
    </w:p>
    <w:p w14:paraId="54F26D0C" w14:textId="77777777" w:rsidR="008066A5" w:rsidRDefault="008066A5">
      <w:pPr>
        <w:ind w:left="360"/>
        <w:rPr>
          <w:b/>
          <w:bCs/>
        </w:rPr>
      </w:pPr>
      <w:r>
        <w:rPr>
          <w:b/>
          <w:bCs/>
        </w:rPr>
        <w:t>Fluxos de erro</w:t>
      </w:r>
    </w:p>
    <w:p w14:paraId="1F56711C" w14:textId="2AA4D1A1" w:rsidR="008066A5" w:rsidRPr="009D6CB6" w:rsidRDefault="008066A5" w:rsidP="009D6CB6">
      <w:pPr>
        <w:ind w:left="720"/>
        <w:rPr>
          <w:b/>
          <w:bCs/>
        </w:rPr>
      </w:pPr>
      <w:r>
        <w:rPr>
          <w:b/>
          <w:bCs/>
        </w:rPr>
        <w:t>[FE 001]</w:t>
      </w:r>
      <w:r w:rsidR="009D6CB6">
        <w:rPr>
          <w:b/>
          <w:bCs/>
        </w:rPr>
        <w:t xml:space="preserve"> - </w:t>
      </w:r>
      <w:r w:rsidR="000F5246" w:rsidRPr="00DC6713">
        <w:rPr>
          <w:i/>
          <w:iCs/>
          <w:color w:val="000000"/>
        </w:rPr>
        <w:t>Houve uma falha na conexão de internet</w:t>
      </w:r>
      <w:r w:rsidR="00862B04" w:rsidRPr="00DC6713">
        <w:rPr>
          <w:i/>
          <w:iCs/>
          <w:color w:val="000000"/>
        </w:rPr>
        <w:t xml:space="preserve"> TODO</w:t>
      </w:r>
    </w:p>
    <w:p w14:paraId="50EC28E5" w14:textId="1A794D9B" w:rsidR="000F5246" w:rsidRPr="009D6CB6" w:rsidRDefault="000F5246" w:rsidP="009D6CB6">
      <w:pPr>
        <w:ind w:left="720"/>
        <w:rPr>
          <w:b/>
          <w:bCs/>
        </w:rPr>
      </w:pPr>
      <w:r>
        <w:rPr>
          <w:b/>
          <w:bCs/>
        </w:rPr>
        <w:t>[FE 002]</w:t>
      </w:r>
      <w:r w:rsidR="009D6CB6">
        <w:rPr>
          <w:b/>
          <w:bCs/>
        </w:rPr>
        <w:t xml:space="preserve"> - </w:t>
      </w:r>
      <w:r w:rsidRPr="000F5246">
        <w:rPr>
          <w:i/>
          <w:iCs/>
          <w:color w:val="000000"/>
        </w:rPr>
        <w:t>Houve uma falha na co</w:t>
      </w:r>
      <w:r>
        <w:rPr>
          <w:i/>
          <w:iCs/>
          <w:color w:val="000000"/>
        </w:rPr>
        <w:t>municação e operação do banco de dados</w:t>
      </w:r>
      <w:r w:rsidR="00862B04">
        <w:rPr>
          <w:i/>
          <w:iCs/>
          <w:color w:val="000000"/>
        </w:rPr>
        <w:t xml:space="preserve"> TODO</w:t>
      </w:r>
    </w:p>
    <w:p w14:paraId="74A74BD0" w14:textId="77777777" w:rsidR="0093119D" w:rsidRPr="0093119D" w:rsidRDefault="0093119D" w:rsidP="0093119D"/>
    <w:p w14:paraId="6DBDDA13" w14:textId="3FC8D66D" w:rsidR="0093119D" w:rsidRPr="0093119D" w:rsidRDefault="0093119D" w:rsidP="0093119D">
      <w:pPr>
        <w:pStyle w:val="Requisito"/>
        <w:pBdr>
          <w:top w:val="single" w:sz="4" w:space="3" w:color="auto" w:shadow="1"/>
        </w:pBdr>
        <w:rPr>
          <w:iCs/>
          <w:color w:val="000000"/>
        </w:rPr>
      </w:pPr>
      <w:bookmarkStart w:id="86" w:name="_Toc27004630"/>
      <w:r>
        <w:rPr>
          <w:iCs/>
        </w:rPr>
        <w:t>[RFCL001]</w:t>
      </w:r>
      <w:r>
        <w:rPr>
          <w:i/>
          <w:color w:val="0000FF"/>
        </w:rPr>
        <w:t xml:space="preserve"> </w:t>
      </w:r>
      <w:r>
        <w:rPr>
          <w:iCs/>
          <w:color w:val="000000"/>
        </w:rPr>
        <w:t>Login</w:t>
      </w:r>
      <w:bookmarkEnd w:id="8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93119D" w14:paraId="10F80BC7" w14:textId="77777777" w:rsidTr="000660E1">
        <w:trPr>
          <w:trHeight w:val="372"/>
        </w:trPr>
        <w:tc>
          <w:tcPr>
            <w:tcW w:w="1683" w:type="dxa"/>
          </w:tcPr>
          <w:p w14:paraId="27640736" w14:textId="77777777" w:rsidR="0093119D" w:rsidRDefault="0093119D" w:rsidP="000660E1">
            <w:pPr>
              <w:jc w:val="left"/>
              <w:rPr>
                <w:b/>
                <w:bCs/>
              </w:rPr>
            </w:pPr>
            <w:r>
              <w:rPr>
                <w:b/>
                <w:bCs/>
              </w:rPr>
              <w:t xml:space="preserve">Prioridade: </w:t>
            </w:r>
          </w:p>
        </w:tc>
        <w:tc>
          <w:tcPr>
            <w:tcW w:w="422" w:type="dxa"/>
          </w:tcPr>
          <w:p w14:paraId="43756348"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6E91A2"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1D5AA79"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CF9CDC2"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0657513D" w14:textId="77777777" w:rsidR="0093119D" w:rsidRDefault="0093119D"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ED448C1" w14:textId="77777777" w:rsidR="0093119D" w:rsidRDefault="0093119D"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93119D" w14:paraId="0DAC3212" w14:textId="77777777" w:rsidTr="000660E1">
        <w:trPr>
          <w:trHeight w:val="350"/>
        </w:trPr>
        <w:tc>
          <w:tcPr>
            <w:tcW w:w="1683" w:type="dxa"/>
          </w:tcPr>
          <w:p w14:paraId="16E887D8" w14:textId="77777777" w:rsidR="0093119D" w:rsidRDefault="0093119D" w:rsidP="000660E1">
            <w:pPr>
              <w:jc w:val="left"/>
              <w:rPr>
                <w:b/>
                <w:bCs/>
              </w:rPr>
            </w:pPr>
            <w:r>
              <w:rPr>
                <w:b/>
                <w:bCs/>
              </w:rPr>
              <w:t>Ator(es):</w:t>
            </w:r>
          </w:p>
        </w:tc>
        <w:tc>
          <w:tcPr>
            <w:tcW w:w="7106" w:type="dxa"/>
            <w:gridSpan w:val="6"/>
          </w:tcPr>
          <w:p w14:paraId="71B025EF" w14:textId="5403293F" w:rsidR="0093119D" w:rsidRPr="0093119D" w:rsidRDefault="0093119D" w:rsidP="000660E1">
            <w:pPr>
              <w:pStyle w:val="Fillinginstruction"/>
              <w:rPr>
                <w:i w:val="0"/>
                <w:iCs/>
                <w:color w:val="000000"/>
              </w:rPr>
            </w:pPr>
            <w:r w:rsidRPr="0093119D">
              <w:rPr>
                <w:i w:val="0"/>
                <w:iCs/>
                <w:color w:val="000000"/>
              </w:rPr>
              <w:t>Usuário</w:t>
            </w:r>
            <w:r w:rsidR="00862B04">
              <w:rPr>
                <w:i w:val="0"/>
                <w:iCs/>
                <w:color w:val="000000"/>
              </w:rPr>
              <w:t>,</w:t>
            </w:r>
            <w:r w:rsidRPr="0093119D">
              <w:rPr>
                <w:i w:val="0"/>
                <w:iCs/>
                <w:color w:val="000000"/>
              </w:rPr>
              <w:t xml:space="preserve"> system</w:t>
            </w:r>
          </w:p>
        </w:tc>
      </w:tr>
      <w:tr w:rsidR="0093119D" w14:paraId="0BF31655" w14:textId="77777777" w:rsidTr="00862B04">
        <w:trPr>
          <w:trHeight w:val="696"/>
        </w:trPr>
        <w:tc>
          <w:tcPr>
            <w:tcW w:w="1683" w:type="dxa"/>
          </w:tcPr>
          <w:p w14:paraId="220993EA" w14:textId="77777777" w:rsidR="0093119D" w:rsidRDefault="0093119D" w:rsidP="000660E1">
            <w:pPr>
              <w:jc w:val="left"/>
              <w:rPr>
                <w:b/>
                <w:bCs/>
              </w:rPr>
            </w:pPr>
            <w:r>
              <w:rPr>
                <w:b/>
                <w:bCs/>
              </w:rPr>
              <w:t>Requisitos associados:</w:t>
            </w:r>
          </w:p>
        </w:tc>
        <w:tc>
          <w:tcPr>
            <w:tcW w:w="7106" w:type="dxa"/>
            <w:gridSpan w:val="6"/>
          </w:tcPr>
          <w:p w14:paraId="647C3466" w14:textId="4EE6151D" w:rsidR="0093119D" w:rsidRPr="0093119D" w:rsidRDefault="00862B04" w:rsidP="000660E1">
            <w:pPr>
              <w:jc w:val="left"/>
              <w:rPr>
                <w:bCs/>
                <w:color w:val="000000"/>
              </w:rPr>
            </w:pPr>
            <w:r>
              <w:rPr>
                <w:bCs/>
                <w:color w:val="000000"/>
              </w:rPr>
              <w:t>TODO</w:t>
            </w:r>
          </w:p>
        </w:tc>
      </w:tr>
    </w:tbl>
    <w:p w14:paraId="07AC763A" w14:textId="77777777" w:rsidR="0093119D" w:rsidRDefault="0093119D" w:rsidP="0093119D">
      <w:pPr>
        <w:ind w:left="360"/>
        <w:rPr>
          <w:b/>
          <w:bCs/>
        </w:rPr>
      </w:pPr>
    </w:p>
    <w:p w14:paraId="7E403D26" w14:textId="06EDD342" w:rsidR="0093119D" w:rsidRPr="0093119D" w:rsidRDefault="0093119D" w:rsidP="0093119D">
      <w:pPr>
        <w:ind w:left="360"/>
        <w:rPr>
          <w:color w:val="000000"/>
        </w:rPr>
      </w:pPr>
      <w:r>
        <w:rPr>
          <w:b/>
          <w:bCs/>
        </w:rPr>
        <w:t xml:space="preserve">Descrição: </w:t>
      </w:r>
      <w:r w:rsidRPr="0093119D">
        <w:rPr>
          <w:color w:val="000000"/>
        </w:rPr>
        <w:t>Aqui, o usu</w:t>
      </w:r>
      <w:r w:rsidR="00862B04">
        <w:rPr>
          <w:color w:val="000000"/>
        </w:rPr>
        <w:t>á</w:t>
      </w:r>
      <w:r w:rsidRPr="0093119D">
        <w:rPr>
          <w:color w:val="000000"/>
        </w:rPr>
        <w:t xml:space="preserve">rio </w:t>
      </w:r>
      <w:r w:rsidR="00862B04">
        <w:rPr>
          <w:color w:val="000000"/>
        </w:rPr>
        <w:t>já</w:t>
      </w:r>
      <w:r w:rsidRPr="0093119D">
        <w:rPr>
          <w:color w:val="000000"/>
        </w:rPr>
        <w:t xml:space="preserve"> está cadastrado no sistema</w:t>
      </w:r>
      <w:r w:rsidR="00862B04">
        <w:rPr>
          <w:color w:val="000000"/>
        </w:rPr>
        <w:t xml:space="preserve"> e</w:t>
      </w:r>
      <w:r w:rsidRPr="0093119D">
        <w:rPr>
          <w:color w:val="000000"/>
        </w:rPr>
        <w:t xml:space="preserve"> deve inserir suas informações para se </w:t>
      </w:r>
      <w:r w:rsidR="00862B04">
        <w:rPr>
          <w:color w:val="000000"/>
        </w:rPr>
        <w:t>logar</w:t>
      </w:r>
      <w:r w:rsidRPr="0093119D">
        <w:rPr>
          <w:color w:val="000000"/>
        </w:rPr>
        <w:t xml:space="preserve"> no sistema e então proceder </w:t>
      </w:r>
      <w:r w:rsidR="00862B04">
        <w:rPr>
          <w:color w:val="000000"/>
        </w:rPr>
        <w:t xml:space="preserve">para a avaliação. </w:t>
      </w:r>
    </w:p>
    <w:p w14:paraId="0176CFD9" w14:textId="32FDB8A7" w:rsidR="0093119D" w:rsidRPr="0093119D" w:rsidRDefault="0093119D" w:rsidP="0093119D">
      <w:pPr>
        <w:ind w:left="360"/>
        <w:rPr>
          <w:iCs/>
          <w:color w:val="000000"/>
        </w:rPr>
      </w:pPr>
      <w:r>
        <w:rPr>
          <w:b/>
          <w:bCs/>
        </w:rPr>
        <w:t>Pré-condições:</w:t>
      </w:r>
      <w:r>
        <w:rPr>
          <w:i/>
          <w:color w:val="0000FF"/>
        </w:rPr>
        <w:t xml:space="preserve"> </w:t>
      </w:r>
      <w:r w:rsidR="00862B04">
        <w:rPr>
          <w:iCs/>
          <w:color w:val="000000"/>
        </w:rPr>
        <w:t>O usuário possui cadastro no sistema.</w:t>
      </w:r>
    </w:p>
    <w:p w14:paraId="461060D1" w14:textId="0F3D9D28" w:rsidR="0093119D" w:rsidRDefault="0093119D" w:rsidP="0093119D">
      <w:pPr>
        <w:ind w:left="360"/>
        <w:rPr>
          <w:i/>
          <w:iCs/>
          <w:color w:val="0000FF"/>
        </w:rPr>
      </w:pPr>
      <w:r>
        <w:rPr>
          <w:b/>
          <w:bCs/>
        </w:rPr>
        <w:t xml:space="preserve">Pós-condições: </w:t>
      </w:r>
      <w:r w:rsidRPr="0093119D">
        <w:rPr>
          <w:color w:val="000000"/>
        </w:rPr>
        <w:t xml:space="preserve">O usuário estará </w:t>
      </w:r>
      <w:r w:rsidR="00862B04">
        <w:rPr>
          <w:color w:val="000000"/>
        </w:rPr>
        <w:t xml:space="preserve">logado no sistema e terá a sua disposição </w:t>
      </w:r>
      <w:r w:rsidR="00B800B4">
        <w:rPr>
          <w:color w:val="000000"/>
        </w:rPr>
        <w:t>a</w:t>
      </w:r>
      <w:r w:rsidR="00862B04">
        <w:rPr>
          <w:color w:val="000000"/>
        </w:rPr>
        <w:t xml:space="preserve"> opç</w:t>
      </w:r>
      <w:r w:rsidR="00B800B4">
        <w:rPr>
          <w:color w:val="000000"/>
        </w:rPr>
        <w:t>ão</w:t>
      </w:r>
      <w:r w:rsidR="00862B04">
        <w:rPr>
          <w:color w:val="000000"/>
        </w:rPr>
        <w:t xml:space="preserve"> de acessar sua lista de funções</w:t>
      </w:r>
      <w:r w:rsidR="00B800B4">
        <w:rPr>
          <w:color w:val="000000"/>
        </w:rPr>
        <w:t xml:space="preserve"> ou sair.</w:t>
      </w:r>
    </w:p>
    <w:p w14:paraId="7D5F1979" w14:textId="77777777" w:rsidR="0093119D" w:rsidRDefault="0093119D" w:rsidP="0093119D">
      <w:pPr>
        <w:ind w:left="360"/>
        <w:rPr>
          <w:b/>
          <w:bCs/>
        </w:rPr>
      </w:pPr>
      <w:r>
        <w:rPr>
          <w:b/>
          <w:bCs/>
        </w:rPr>
        <w:t>Fluxo principal</w:t>
      </w:r>
    </w:p>
    <w:p w14:paraId="446143AC" w14:textId="6994A23A" w:rsidR="0093119D" w:rsidRDefault="0093119D" w:rsidP="00BB4EC5">
      <w:pPr>
        <w:numPr>
          <w:ilvl w:val="0"/>
          <w:numId w:val="8"/>
        </w:numPr>
      </w:pPr>
      <w:r>
        <w:t xml:space="preserve">O ator “usuário” seleciona a opção de </w:t>
      </w:r>
      <w:r w:rsidR="00862B04">
        <w:t>login</w:t>
      </w:r>
      <w:r>
        <w:t xml:space="preserve"> na página inicial do sistema.</w:t>
      </w:r>
    </w:p>
    <w:p w14:paraId="626DFC1E" w14:textId="5D24A50D" w:rsidR="0093119D" w:rsidRDefault="0093119D" w:rsidP="00BB4EC5">
      <w:pPr>
        <w:numPr>
          <w:ilvl w:val="0"/>
          <w:numId w:val="8"/>
        </w:numPr>
      </w:pPr>
      <w:r>
        <w:t xml:space="preserve">O Sistema redireciona o usuário para a area de </w:t>
      </w:r>
      <w:r w:rsidR="00862B04">
        <w:t>login</w:t>
      </w:r>
      <w:r>
        <w:t>, onde serão recebidos os dados do usuário.</w:t>
      </w:r>
    </w:p>
    <w:p w14:paraId="306DF48C" w14:textId="2E64AA83" w:rsidR="0093119D" w:rsidRDefault="0093119D" w:rsidP="00BB4EC5">
      <w:pPr>
        <w:numPr>
          <w:ilvl w:val="0"/>
          <w:numId w:val="8"/>
        </w:numPr>
      </w:pPr>
      <w:r>
        <w:t xml:space="preserve">O Usuário insere seus dados e </w:t>
      </w:r>
      <w:r w:rsidR="00862B04">
        <w:t>sua</w:t>
      </w:r>
      <w:r>
        <w:t xml:space="preserve"> senha, e confirma sua entrada e requisição</w:t>
      </w:r>
    </w:p>
    <w:p w14:paraId="054B7D0C" w14:textId="33ECFA8C" w:rsidR="0093119D" w:rsidRDefault="0093119D" w:rsidP="00BB4EC5">
      <w:pPr>
        <w:numPr>
          <w:ilvl w:val="0"/>
          <w:numId w:val="8"/>
        </w:numPr>
      </w:pPr>
      <w:r>
        <w:t xml:space="preserve">O sistema avisa que o </w:t>
      </w:r>
      <w:r w:rsidR="00862B04">
        <w:t>login</w:t>
      </w:r>
      <w:r>
        <w:t xml:space="preserve"> foi concluído com sucesso e redireciona o usuário </w:t>
      </w:r>
      <w:r w:rsidR="00862B04">
        <w:t>para a página de atividades</w:t>
      </w:r>
      <w:r>
        <w:t xml:space="preserve">, onde o usuário deve prosseguir com </w:t>
      </w:r>
      <w:r w:rsidR="00862B04">
        <w:t>as</w:t>
      </w:r>
      <w:r w:rsidR="007F3B74">
        <w:t xml:space="preserve"> devidas </w:t>
      </w:r>
      <w:r w:rsidR="00862B04">
        <w:t xml:space="preserve"> avaliações(professores e alunos) ou extração de avaliações e questionários</w:t>
      </w:r>
      <w:r w:rsidR="007F3B74">
        <w:t xml:space="preserve"> </w:t>
      </w:r>
      <w:r w:rsidR="00862B04">
        <w:t>(exclusivo para o NAPSI)</w:t>
      </w:r>
      <w:r>
        <w:t>.</w:t>
      </w:r>
    </w:p>
    <w:p w14:paraId="3C08F533" w14:textId="77777777" w:rsidR="0093119D" w:rsidRDefault="0093119D" w:rsidP="0093119D">
      <w:pPr>
        <w:ind w:left="851"/>
      </w:pPr>
    </w:p>
    <w:p w14:paraId="3EB37613" w14:textId="77777777" w:rsidR="0093119D" w:rsidRDefault="0093119D" w:rsidP="0093119D">
      <w:pPr>
        <w:ind w:left="360"/>
        <w:rPr>
          <w:b/>
          <w:bCs/>
        </w:rPr>
      </w:pPr>
      <w:r>
        <w:rPr>
          <w:b/>
          <w:bCs/>
        </w:rPr>
        <w:t>Fluxos alternativos</w:t>
      </w:r>
    </w:p>
    <w:p w14:paraId="08D2A93D" w14:textId="776E1D70" w:rsidR="0093119D" w:rsidRPr="009D6CB6" w:rsidRDefault="0093119D" w:rsidP="009D6CB6">
      <w:pPr>
        <w:ind w:left="720"/>
        <w:rPr>
          <w:b/>
          <w:bCs/>
        </w:rPr>
      </w:pPr>
      <w:r>
        <w:rPr>
          <w:b/>
          <w:bCs/>
        </w:rPr>
        <w:t xml:space="preserve">[FA 001] </w:t>
      </w:r>
      <w:r w:rsidR="009D6CB6">
        <w:rPr>
          <w:b/>
          <w:bCs/>
        </w:rPr>
        <w:t xml:space="preserve">- </w:t>
      </w:r>
      <w:r w:rsidRPr="0093119D">
        <w:rPr>
          <w:i/>
          <w:iCs/>
          <w:color w:val="000000"/>
        </w:rPr>
        <w:t xml:space="preserve">O usuário insere um CPF </w:t>
      </w:r>
      <w:r w:rsidR="00862B04">
        <w:rPr>
          <w:i/>
          <w:iCs/>
          <w:color w:val="000000"/>
        </w:rPr>
        <w:t>não</w:t>
      </w:r>
      <w:r w:rsidRPr="0093119D">
        <w:rPr>
          <w:i/>
          <w:iCs/>
          <w:color w:val="000000"/>
        </w:rPr>
        <w:t xml:space="preserve"> cadastrado</w:t>
      </w:r>
      <w:r w:rsidR="00862B04">
        <w:rPr>
          <w:i/>
          <w:iCs/>
          <w:color w:val="000000"/>
        </w:rPr>
        <w:t xml:space="preserve"> TODO</w:t>
      </w:r>
    </w:p>
    <w:p w14:paraId="48CD5571" w14:textId="4E40A662" w:rsidR="00B800B4" w:rsidRPr="009D6CB6" w:rsidRDefault="00B800B4" w:rsidP="009D6CB6">
      <w:pPr>
        <w:ind w:left="720"/>
        <w:rPr>
          <w:b/>
          <w:bCs/>
        </w:rPr>
      </w:pPr>
      <w:r>
        <w:rPr>
          <w:b/>
          <w:bCs/>
        </w:rPr>
        <w:t xml:space="preserve">[FA 001] </w:t>
      </w:r>
      <w:r w:rsidR="009D6CB6">
        <w:rPr>
          <w:b/>
          <w:bCs/>
        </w:rPr>
        <w:t xml:space="preserve">- </w:t>
      </w:r>
      <w:r w:rsidRPr="0093119D">
        <w:rPr>
          <w:i/>
          <w:iCs/>
          <w:color w:val="000000"/>
        </w:rPr>
        <w:t>O usuário insere um</w:t>
      </w:r>
      <w:r>
        <w:rPr>
          <w:i/>
          <w:iCs/>
          <w:color w:val="000000"/>
        </w:rPr>
        <w:t xml:space="preserve"> email</w:t>
      </w:r>
      <w:r w:rsidRPr="0093119D">
        <w:rPr>
          <w:i/>
          <w:iCs/>
          <w:color w:val="000000"/>
        </w:rPr>
        <w:t xml:space="preserve"> </w:t>
      </w:r>
      <w:r>
        <w:rPr>
          <w:i/>
          <w:iCs/>
          <w:color w:val="000000"/>
        </w:rPr>
        <w:t>não</w:t>
      </w:r>
      <w:r w:rsidRPr="0093119D">
        <w:rPr>
          <w:i/>
          <w:iCs/>
          <w:color w:val="000000"/>
        </w:rPr>
        <w:t xml:space="preserve"> cadastrado</w:t>
      </w:r>
      <w:r>
        <w:rPr>
          <w:i/>
          <w:iCs/>
          <w:color w:val="000000"/>
        </w:rPr>
        <w:t xml:space="preserve"> TODO</w:t>
      </w:r>
    </w:p>
    <w:p w14:paraId="3DF5CAAF" w14:textId="1C390CB0" w:rsidR="0093119D" w:rsidRPr="009D6CB6" w:rsidRDefault="0093119D" w:rsidP="009D6CB6">
      <w:pPr>
        <w:ind w:left="720"/>
        <w:rPr>
          <w:b/>
          <w:bCs/>
        </w:rPr>
      </w:pPr>
      <w:r>
        <w:rPr>
          <w:b/>
          <w:bCs/>
        </w:rPr>
        <w:t xml:space="preserve">[FA 002] </w:t>
      </w:r>
      <w:r w:rsidR="009D6CB6">
        <w:rPr>
          <w:b/>
          <w:bCs/>
        </w:rPr>
        <w:t xml:space="preserve">- </w:t>
      </w:r>
      <w:r w:rsidRPr="000F5246">
        <w:rPr>
          <w:i/>
          <w:iCs/>
          <w:color w:val="000000"/>
        </w:rPr>
        <w:t xml:space="preserve">O usuário insere um CPF </w:t>
      </w:r>
      <w:r>
        <w:rPr>
          <w:i/>
          <w:iCs/>
          <w:color w:val="000000"/>
        </w:rPr>
        <w:t>com 11 digitos, mas inv</w:t>
      </w:r>
      <w:r w:rsidR="007F3B74">
        <w:rPr>
          <w:i/>
          <w:iCs/>
          <w:color w:val="000000"/>
        </w:rPr>
        <w:t>á</w:t>
      </w:r>
      <w:r>
        <w:rPr>
          <w:i/>
          <w:iCs/>
          <w:color w:val="000000"/>
        </w:rPr>
        <w:t xml:space="preserve">lido no senso de que não existe tal </w:t>
      </w:r>
      <w:r w:rsidR="00862B04">
        <w:rPr>
          <w:i/>
          <w:iCs/>
          <w:color w:val="000000"/>
        </w:rPr>
        <w:t>CPF TODO</w:t>
      </w:r>
    </w:p>
    <w:p w14:paraId="189FC546" w14:textId="491C32B0" w:rsidR="0093119D" w:rsidRPr="009D6CB6" w:rsidRDefault="0093119D" w:rsidP="009D6CB6">
      <w:pPr>
        <w:ind w:left="720"/>
        <w:rPr>
          <w:b/>
          <w:bCs/>
        </w:rPr>
      </w:pPr>
      <w:r>
        <w:rPr>
          <w:b/>
          <w:bCs/>
        </w:rPr>
        <w:t xml:space="preserve">[FA 003] </w:t>
      </w:r>
      <w:r w:rsidR="009D6CB6">
        <w:rPr>
          <w:b/>
          <w:bCs/>
        </w:rPr>
        <w:t xml:space="preserve"> - </w:t>
      </w:r>
      <w:r w:rsidRPr="000F5246">
        <w:rPr>
          <w:i/>
          <w:iCs/>
          <w:color w:val="000000"/>
        </w:rPr>
        <w:t xml:space="preserve">O usuário insere um CPF </w:t>
      </w:r>
      <w:r>
        <w:rPr>
          <w:i/>
          <w:iCs/>
          <w:color w:val="000000"/>
        </w:rPr>
        <w:t>com menos de 11 letras</w:t>
      </w:r>
      <w:r w:rsidR="00862B04">
        <w:rPr>
          <w:i/>
          <w:iCs/>
          <w:color w:val="000000"/>
        </w:rPr>
        <w:t xml:space="preserve"> TODO</w:t>
      </w:r>
    </w:p>
    <w:p w14:paraId="2D13DF9D" w14:textId="36AB3A2F" w:rsidR="0093119D" w:rsidRPr="009D6CB6" w:rsidRDefault="0093119D" w:rsidP="009D6CB6">
      <w:pPr>
        <w:ind w:left="720"/>
        <w:rPr>
          <w:b/>
          <w:bCs/>
        </w:rPr>
      </w:pPr>
      <w:r>
        <w:rPr>
          <w:b/>
          <w:bCs/>
        </w:rPr>
        <w:t xml:space="preserve">[FA 004] </w:t>
      </w:r>
      <w:r w:rsidR="009D6CB6">
        <w:rPr>
          <w:b/>
          <w:bCs/>
        </w:rPr>
        <w:t xml:space="preserve">- </w:t>
      </w:r>
      <w:r w:rsidRPr="000F5246">
        <w:rPr>
          <w:i/>
          <w:iCs/>
          <w:color w:val="000000"/>
        </w:rPr>
        <w:t xml:space="preserve">O usuário insere </w:t>
      </w:r>
      <w:r>
        <w:rPr>
          <w:i/>
          <w:iCs/>
          <w:color w:val="000000"/>
        </w:rPr>
        <w:t>letras na caixa de CPF</w:t>
      </w:r>
      <w:r w:rsidR="00862B04">
        <w:rPr>
          <w:i/>
          <w:iCs/>
          <w:color w:val="000000"/>
        </w:rPr>
        <w:t xml:space="preserve"> TODO</w:t>
      </w:r>
    </w:p>
    <w:p w14:paraId="31F3F2AC" w14:textId="368E26DB" w:rsidR="0093119D" w:rsidRPr="009D6CB6" w:rsidRDefault="00862B04" w:rsidP="009D6CB6">
      <w:pPr>
        <w:ind w:left="720"/>
        <w:rPr>
          <w:b/>
          <w:bCs/>
        </w:rPr>
      </w:pPr>
      <w:r>
        <w:rPr>
          <w:b/>
          <w:bCs/>
        </w:rPr>
        <w:t xml:space="preserve">[FA 005] </w:t>
      </w:r>
      <w:r w:rsidR="009D6CB6">
        <w:rPr>
          <w:b/>
          <w:bCs/>
        </w:rPr>
        <w:t xml:space="preserve">- </w:t>
      </w:r>
      <w:r w:rsidRPr="000F5246">
        <w:rPr>
          <w:i/>
          <w:iCs/>
          <w:color w:val="000000"/>
        </w:rPr>
        <w:t xml:space="preserve">O usuário insere </w:t>
      </w:r>
      <w:r>
        <w:rPr>
          <w:i/>
          <w:iCs/>
          <w:color w:val="000000"/>
        </w:rPr>
        <w:t>a senha incorreta TODO</w:t>
      </w:r>
    </w:p>
    <w:p w14:paraId="76B17A83" w14:textId="2DF6C6EE" w:rsidR="0093119D" w:rsidRDefault="0093119D" w:rsidP="0093119D">
      <w:pPr>
        <w:pStyle w:val="BodyTextIndent2"/>
        <w:rPr>
          <w:rFonts w:ascii="Times New Roman" w:hAnsi="Times New Roman" w:cs="Times New Roman"/>
        </w:rPr>
      </w:pPr>
    </w:p>
    <w:p w14:paraId="6F3A54C7" w14:textId="77777777" w:rsidR="00862B04" w:rsidRDefault="00862B04" w:rsidP="0093119D">
      <w:pPr>
        <w:pStyle w:val="BodyTextIndent2"/>
        <w:rPr>
          <w:rFonts w:ascii="Times New Roman" w:hAnsi="Times New Roman" w:cs="Times New Roman"/>
        </w:rPr>
      </w:pPr>
    </w:p>
    <w:p w14:paraId="11B5DF1D" w14:textId="77777777" w:rsidR="0093119D" w:rsidRDefault="0093119D" w:rsidP="0093119D">
      <w:pPr>
        <w:ind w:left="360"/>
        <w:rPr>
          <w:b/>
          <w:bCs/>
        </w:rPr>
      </w:pPr>
      <w:r>
        <w:rPr>
          <w:b/>
          <w:bCs/>
        </w:rPr>
        <w:t>Fluxos de erro</w:t>
      </w:r>
    </w:p>
    <w:p w14:paraId="0A3B8C50" w14:textId="0C8D8D91" w:rsidR="0093119D" w:rsidRPr="009D6CB6" w:rsidRDefault="0093119D" w:rsidP="009D6CB6">
      <w:pPr>
        <w:ind w:left="720"/>
        <w:rPr>
          <w:b/>
          <w:bCs/>
        </w:rPr>
      </w:pPr>
      <w:r>
        <w:rPr>
          <w:b/>
          <w:bCs/>
        </w:rPr>
        <w:t>[FE 001]</w:t>
      </w:r>
      <w:r w:rsidR="009D6CB6">
        <w:rPr>
          <w:b/>
          <w:bCs/>
        </w:rPr>
        <w:t xml:space="preserve"> - </w:t>
      </w:r>
      <w:r w:rsidRPr="0093119D">
        <w:rPr>
          <w:i/>
          <w:iCs/>
          <w:color w:val="000000"/>
        </w:rPr>
        <w:t>Houve uma falha na conexão de internet</w:t>
      </w:r>
      <w:r w:rsidR="00862B04">
        <w:rPr>
          <w:i/>
          <w:iCs/>
          <w:color w:val="000000"/>
        </w:rPr>
        <w:t xml:space="preserve"> TODO</w:t>
      </w:r>
    </w:p>
    <w:p w14:paraId="0FBB22CB" w14:textId="4FF77AD4" w:rsidR="0093119D" w:rsidRPr="009D6CB6" w:rsidRDefault="0093119D" w:rsidP="009D6CB6">
      <w:pPr>
        <w:ind w:left="720"/>
        <w:rPr>
          <w:b/>
          <w:bCs/>
        </w:rPr>
      </w:pPr>
      <w:r>
        <w:rPr>
          <w:b/>
          <w:bCs/>
        </w:rPr>
        <w:t>[FE 002</w:t>
      </w:r>
      <w:r w:rsidR="009D6CB6">
        <w:rPr>
          <w:b/>
          <w:bCs/>
        </w:rPr>
        <w:t xml:space="preserve">] - </w:t>
      </w:r>
      <w:r w:rsidRPr="000F5246">
        <w:rPr>
          <w:i/>
          <w:iCs/>
          <w:color w:val="000000"/>
        </w:rPr>
        <w:t>Houve uma falha na co</w:t>
      </w:r>
      <w:r>
        <w:rPr>
          <w:i/>
          <w:iCs/>
          <w:color w:val="000000"/>
        </w:rPr>
        <w:t>municação e</w:t>
      </w:r>
      <w:r w:rsidR="00113C36">
        <w:rPr>
          <w:i/>
          <w:iCs/>
          <w:color w:val="000000"/>
        </w:rPr>
        <w:t>/ou</w:t>
      </w:r>
      <w:r>
        <w:rPr>
          <w:i/>
          <w:iCs/>
          <w:color w:val="000000"/>
        </w:rPr>
        <w:t xml:space="preserve"> operação do banco de dados</w:t>
      </w:r>
      <w:r w:rsidR="00862B04">
        <w:rPr>
          <w:i/>
          <w:iCs/>
          <w:color w:val="000000"/>
        </w:rPr>
        <w:t xml:space="preserve"> TODO</w:t>
      </w:r>
    </w:p>
    <w:p w14:paraId="7B39A6B8" w14:textId="77777777" w:rsidR="0093119D" w:rsidRPr="0093119D" w:rsidRDefault="0093119D" w:rsidP="0093119D"/>
    <w:p w14:paraId="5B10E104" w14:textId="77777777" w:rsidR="000F5246" w:rsidRPr="000F5246" w:rsidRDefault="000F5246" w:rsidP="000F5246"/>
    <w:p w14:paraId="523E0D06" w14:textId="41462357" w:rsidR="008066A5" w:rsidRDefault="008066A5"/>
    <w:p w14:paraId="3AC6A3E3" w14:textId="77777777" w:rsidR="007F3B74" w:rsidRDefault="007F3B74"/>
    <w:p w14:paraId="271FB211" w14:textId="5E52CA39" w:rsidR="007F3B74" w:rsidRDefault="007F3B74">
      <w:pPr>
        <w:pStyle w:val="Heading2"/>
      </w:pPr>
      <w:bookmarkStart w:id="87" w:name="_Toc27004631"/>
      <w:bookmarkStart w:id="88" w:name="_Toc467473455"/>
      <w:bookmarkStart w:id="89" w:name="_Toc467474002"/>
      <w:bookmarkStart w:id="90" w:name="_Toc467477741"/>
      <w:bookmarkStart w:id="91" w:name="_Toc467494887"/>
      <w:bookmarkStart w:id="92" w:name="_Toc467495253"/>
      <w:bookmarkStart w:id="93" w:name="_Toc468086059"/>
      <w:bookmarkStart w:id="94" w:name="_Toc497896607"/>
      <w:bookmarkStart w:id="95" w:name="_Ref53483162"/>
      <w:bookmarkEnd w:id="76"/>
      <w:bookmarkEnd w:id="77"/>
      <w:bookmarkEnd w:id="78"/>
      <w:bookmarkEnd w:id="79"/>
      <w:bookmarkEnd w:id="80"/>
      <w:bookmarkEnd w:id="81"/>
      <w:bookmarkEnd w:id="82"/>
      <w:bookmarkEnd w:id="83"/>
      <w:r>
        <w:t>Pós-Login</w:t>
      </w:r>
      <w:bookmarkEnd w:id="87"/>
    </w:p>
    <w:p w14:paraId="2924C5A6" w14:textId="1FF8FDC8" w:rsidR="007F3B74" w:rsidRDefault="007F3B74" w:rsidP="007F3B74">
      <w:r>
        <w:t xml:space="preserve">Aqui, estão agrupados os requisitos acessados no sistema e utilizados apenas após o login ser realizado. Estes requisitos estão aqui agrupados pela sua afinidade no </w:t>
      </w:r>
      <w:r w:rsidR="000B2558">
        <w:t>â</w:t>
      </w:r>
      <w:r>
        <w:t>mbito de todos eles serem acessados</w:t>
      </w:r>
      <w:r w:rsidR="000B2558">
        <w:t xml:space="preserve"> apenas</w:t>
      </w:r>
      <w:r>
        <w:t xml:space="preserve"> por atores do tipo usuário, que sejam professores ou alunos, ou o próprio NAPSI</w:t>
      </w:r>
      <w:r w:rsidR="000B2558">
        <w:t>, sendo obrigatório que todos já estejam logados e por conseguinte, cadastrados.</w:t>
      </w:r>
      <w:r>
        <w:t xml:space="preserve"> </w:t>
      </w:r>
    </w:p>
    <w:p w14:paraId="29B8545D" w14:textId="5E47ECC6" w:rsidR="000B2558" w:rsidRPr="000B2558" w:rsidRDefault="000B2558" w:rsidP="000B2558">
      <w:pPr>
        <w:pStyle w:val="Requisito"/>
        <w:pBdr>
          <w:top w:val="single" w:sz="4" w:space="3" w:color="auto" w:shadow="1"/>
        </w:pBdr>
        <w:rPr>
          <w:iCs/>
          <w:color w:val="000000"/>
        </w:rPr>
      </w:pPr>
      <w:bookmarkStart w:id="96" w:name="_Toc27004632"/>
      <w:r>
        <w:rPr>
          <w:iCs/>
        </w:rPr>
        <w:t>[RFPL000]</w:t>
      </w:r>
      <w:r>
        <w:rPr>
          <w:i/>
          <w:color w:val="0000FF"/>
        </w:rPr>
        <w:t xml:space="preserve"> </w:t>
      </w:r>
      <w:r>
        <w:rPr>
          <w:iCs/>
          <w:color w:val="000000"/>
        </w:rPr>
        <w:t>Lista de Funções</w:t>
      </w:r>
      <w:bookmarkEnd w:id="96"/>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0B2558" w14:paraId="497B4AEA" w14:textId="77777777" w:rsidTr="000660E1">
        <w:trPr>
          <w:trHeight w:val="372"/>
        </w:trPr>
        <w:tc>
          <w:tcPr>
            <w:tcW w:w="1683" w:type="dxa"/>
          </w:tcPr>
          <w:p w14:paraId="1F894576" w14:textId="77777777" w:rsidR="000B2558" w:rsidRDefault="000B2558" w:rsidP="000660E1">
            <w:pPr>
              <w:jc w:val="left"/>
              <w:rPr>
                <w:b/>
                <w:bCs/>
              </w:rPr>
            </w:pPr>
            <w:r>
              <w:rPr>
                <w:b/>
                <w:bCs/>
              </w:rPr>
              <w:t xml:space="preserve">Prioridade: </w:t>
            </w:r>
          </w:p>
        </w:tc>
        <w:tc>
          <w:tcPr>
            <w:tcW w:w="422" w:type="dxa"/>
          </w:tcPr>
          <w:p w14:paraId="703A72E4"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D56896C"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4BE299A0"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F2C5B1A"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73AFD553" w14:textId="77777777" w:rsidR="000B2558" w:rsidRDefault="000B255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B97CC09" w14:textId="77777777" w:rsidR="000B2558" w:rsidRDefault="000B255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0B2558" w14:paraId="66C61BCA" w14:textId="77777777" w:rsidTr="000660E1">
        <w:trPr>
          <w:trHeight w:val="350"/>
        </w:trPr>
        <w:tc>
          <w:tcPr>
            <w:tcW w:w="1683" w:type="dxa"/>
          </w:tcPr>
          <w:p w14:paraId="19F5BE17" w14:textId="77777777" w:rsidR="000B2558" w:rsidRDefault="000B2558" w:rsidP="000660E1">
            <w:pPr>
              <w:jc w:val="left"/>
              <w:rPr>
                <w:b/>
                <w:bCs/>
              </w:rPr>
            </w:pPr>
            <w:r>
              <w:rPr>
                <w:b/>
                <w:bCs/>
              </w:rPr>
              <w:t>Ator(es):</w:t>
            </w:r>
          </w:p>
        </w:tc>
        <w:tc>
          <w:tcPr>
            <w:tcW w:w="7106" w:type="dxa"/>
            <w:gridSpan w:val="6"/>
          </w:tcPr>
          <w:p w14:paraId="038A2BFC" w14:textId="77777777" w:rsidR="000B2558" w:rsidRPr="000B2558" w:rsidRDefault="000B2558" w:rsidP="000660E1">
            <w:pPr>
              <w:pStyle w:val="Fillinginstruction"/>
              <w:rPr>
                <w:i w:val="0"/>
                <w:iCs/>
                <w:color w:val="000000"/>
              </w:rPr>
            </w:pPr>
            <w:r w:rsidRPr="000B2558">
              <w:rPr>
                <w:i w:val="0"/>
                <w:iCs/>
                <w:color w:val="000000"/>
              </w:rPr>
              <w:t>Usuário, system</w:t>
            </w:r>
          </w:p>
        </w:tc>
      </w:tr>
      <w:tr w:rsidR="000B2558" w14:paraId="06267956" w14:textId="77777777" w:rsidTr="000B2558">
        <w:trPr>
          <w:trHeight w:val="683"/>
        </w:trPr>
        <w:tc>
          <w:tcPr>
            <w:tcW w:w="1683" w:type="dxa"/>
          </w:tcPr>
          <w:p w14:paraId="59250BE4" w14:textId="77777777" w:rsidR="000B2558" w:rsidRDefault="000B2558" w:rsidP="000660E1">
            <w:pPr>
              <w:jc w:val="left"/>
              <w:rPr>
                <w:b/>
                <w:bCs/>
              </w:rPr>
            </w:pPr>
            <w:r>
              <w:rPr>
                <w:b/>
                <w:bCs/>
              </w:rPr>
              <w:t>Requisitos associados:</w:t>
            </w:r>
          </w:p>
        </w:tc>
        <w:tc>
          <w:tcPr>
            <w:tcW w:w="7106" w:type="dxa"/>
            <w:gridSpan w:val="6"/>
          </w:tcPr>
          <w:p w14:paraId="7D461F2A" w14:textId="34AE8AB9" w:rsidR="000B2558" w:rsidRPr="000B2558" w:rsidRDefault="000B2558" w:rsidP="000660E1">
            <w:pPr>
              <w:jc w:val="left"/>
              <w:rPr>
                <w:bCs/>
                <w:color w:val="000000"/>
              </w:rPr>
            </w:pPr>
            <w:r>
              <w:rPr>
                <w:bCs/>
                <w:color w:val="000000"/>
              </w:rPr>
              <w:t>TODO</w:t>
            </w:r>
          </w:p>
        </w:tc>
      </w:tr>
    </w:tbl>
    <w:p w14:paraId="0D097B16" w14:textId="77777777" w:rsidR="000B2558" w:rsidRDefault="000B2558" w:rsidP="000B2558">
      <w:pPr>
        <w:ind w:left="360"/>
        <w:rPr>
          <w:b/>
          <w:bCs/>
        </w:rPr>
      </w:pPr>
    </w:p>
    <w:p w14:paraId="3FC3C03A" w14:textId="73C77FDF" w:rsidR="000B2558" w:rsidRPr="000B2558" w:rsidRDefault="000B2558" w:rsidP="000B2558">
      <w:pPr>
        <w:ind w:left="360"/>
        <w:rPr>
          <w:color w:val="000000"/>
        </w:rPr>
      </w:pPr>
      <w:r>
        <w:rPr>
          <w:b/>
          <w:bCs/>
        </w:rPr>
        <w:t xml:space="preserve">Descrição: </w:t>
      </w:r>
      <w:r w:rsidRPr="000B2558">
        <w:rPr>
          <w:color w:val="000000"/>
        </w:rPr>
        <w:t>Aqui há o passo 0</w:t>
      </w:r>
      <w:r>
        <w:rPr>
          <w:color w:val="000000"/>
        </w:rPr>
        <w:t xml:space="preserve"> do pós login</w:t>
      </w:r>
      <w:r w:rsidRPr="000B2558">
        <w:rPr>
          <w:color w:val="000000"/>
        </w:rPr>
        <w:t xml:space="preserve">, onde </w:t>
      </w:r>
      <w:r>
        <w:rPr>
          <w:color w:val="000000"/>
        </w:rPr>
        <w:t>antes</w:t>
      </w:r>
      <w:r w:rsidRPr="000B2558">
        <w:rPr>
          <w:color w:val="000000"/>
        </w:rPr>
        <w:t xml:space="preserve"> usuário </w:t>
      </w:r>
      <w:r>
        <w:rPr>
          <w:color w:val="000000"/>
        </w:rPr>
        <w:t>executar qualquer ação no sistema, a ele é mostrado o que exatamente ele pode fazer, sendo fornecida a ele uma listagem com as funções que ele pode acessar em caráter de seu papel.</w:t>
      </w:r>
    </w:p>
    <w:p w14:paraId="53B2449D" w14:textId="0251DB34" w:rsidR="000B2558" w:rsidRPr="000B2558" w:rsidRDefault="000B2558" w:rsidP="000B2558">
      <w:pPr>
        <w:ind w:left="360"/>
        <w:rPr>
          <w:iCs/>
          <w:color w:val="000000"/>
        </w:rPr>
      </w:pPr>
      <w:r>
        <w:rPr>
          <w:b/>
          <w:bCs/>
        </w:rPr>
        <w:t>Pré-condições:</w:t>
      </w:r>
      <w:r>
        <w:rPr>
          <w:i/>
          <w:color w:val="0000FF"/>
        </w:rPr>
        <w:t xml:space="preserve"> </w:t>
      </w:r>
      <w:r>
        <w:rPr>
          <w:iCs/>
          <w:color w:val="000000"/>
        </w:rPr>
        <w:t>O usuário está cadastrado e logado.</w:t>
      </w:r>
    </w:p>
    <w:p w14:paraId="78FF292D" w14:textId="4D3E1962" w:rsidR="000B2558" w:rsidRPr="000B2558" w:rsidRDefault="000B2558" w:rsidP="000B2558">
      <w:pPr>
        <w:ind w:left="360"/>
        <w:rPr>
          <w:i/>
          <w:iCs/>
          <w:color w:val="0000FF"/>
        </w:rPr>
      </w:pPr>
      <w:r>
        <w:rPr>
          <w:b/>
          <w:bCs/>
        </w:rPr>
        <w:t xml:space="preserve">Pós-condições: </w:t>
      </w:r>
      <w:r>
        <w:t>Ao usuário será fornecida uma listagem com as funções que ele pode acessar, desde que estas estejam dentro do escopo fornecido pela natureza do seu cadastro.</w:t>
      </w:r>
    </w:p>
    <w:p w14:paraId="6FDBA3FF" w14:textId="77777777" w:rsidR="000B2558" w:rsidRDefault="000B2558" w:rsidP="000B2558">
      <w:pPr>
        <w:ind w:left="360"/>
        <w:rPr>
          <w:b/>
          <w:bCs/>
        </w:rPr>
      </w:pPr>
      <w:r>
        <w:rPr>
          <w:b/>
          <w:bCs/>
        </w:rPr>
        <w:t>Fluxo principal</w:t>
      </w:r>
    </w:p>
    <w:p w14:paraId="582F6931" w14:textId="79947704" w:rsidR="000B2558" w:rsidRDefault="000B2558" w:rsidP="00BB4EC5">
      <w:pPr>
        <w:numPr>
          <w:ilvl w:val="0"/>
          <w:numId w:val="9"/>
        </w:numPr>
      </w:pPr>
      <w:r>
        <w:t>O ator “usuário” seleciona a opção de listagem de funções na página de pós login.</w:t>
      </w:r>
    </w:p>
    <w:p w14:paraId="2DE36ADF" w14:textId="468FA917" w:rsidR="000B2558" w:rsidRDefault="000B2558" w:rsidP="00BB4EC5">
      <w:pPr>
        <w:numPr>
          <w:ilvl w:val="0"/>
          <w:numId w:val="9"/>
        </w:numPr>
      </w:pPr>
      <w:r>
        <w:t>O Sistema fornece ao usuário as opções disponíveis para ele.</w:t>
      </w:r>
    </w:p>
    <w:p w14:paraId="6AF6A38C" w14:textId="796FB5E8" w:rsidR="000B2558" w:rsidRDefault="000B2558" w:rsidP="00BB4EC5">
      <w:pPr>
        <w:numPr>
          <w:ilvl w:val="0"/>
          <w:numId w:val="9"/>
        </w:numPr>
      </w:pPr>
      <w:r>
        <w:t>O usuário escolhe uma das opções e procede com o fluxo do sistema, sendo redirecionado para a página da função selecionada.</w:t>
      </w:r>
    </w:p>
    <w:p w14:paraId="4DA26C9B" w14:textId="77777777" w:rsidR="000B2558" w:rsidRDefault="000B2558" w:rsidP="000B2558">
      <w:pPr>
        <w:ind w:left="1080"/>
      </w:pPr>
    </w:p>
    <w:p w14:paraId="12ED2C38" w14:textId="77777777" w:rsidR="000B2558" w:rsidRDefault="000B2558" w:rsidP="000B2558">
      <w:pPr>
        <w:ind w:left="360"/>
        <w:rPr>
          <w:b/>
          <w:bCs/>
        </w:rPr>
      </w:pPr>
      <w:r>
        <w:rPr>
          <w:b/>
          <w:bCs/>
        </w:rPr>
        <w:t>Fluxos alternativos</w:t>
      </w:r>
    </w:p>
    <w:p w14:paraId="608547D5" w14:textId="130FFAB0" w:rsidR="000B2558" w:rsidRPr="009D6CB6" w:rsidRDefault="000B2558" w:rsidP="009D6CB6">
      <w:pPr>
        <w:ind w:left="720"/>
        <w:rPr>
          <w:b/>
          <w:bCs/>
        </w:rPr>
      </w:pPr>
      <w:r>
        <w:rPr>
          <w:b/>
          <w:bCs/>
        </w:rPr>
        <w:t xml:space="preserve">[FA 001] </w:t>
      </w:r>
      <w:r w:rsidR="009D6CB6">
        <w:rPr>
          <w:b/>
          <w:bCs/>
        </w:rPr>
        <w:t xml:space="preserve">- </w:t>
      </w:r>
      <w:r w:rsidRPr="000B2558">
        <w:rPr>
          <w:i/>
          <w:iCs/>
          <w:color w:val="000000"/>
        </w:rPr>
        <w:t xml:space="preserve">O usuário </w:t>
      </w:r>
      <w:r>
        <w:rPr>
          <w:i/>
          <w:iCs/>
          <w:color w:val="000000"/>
        </w:rPr>
        <w:t>seleciona voltar TODO</w:t>
      </w:r>
    </w:p>
    <w:p w14:paraId="0CC5BCA2" w14:textId="0EFC3168" w:rsidR="00375610" w:rsidRPr="009D6CB6" w:rsidRDefault="000B2558" w:rsidP="009D6CB6">
      <w:pPr>
        <w:ind w:left="720"/>
        <w:rPr>
          <w:b/>
          <w:bCs/>
        </w:rPr>
      </w:pPr>
      <w:r>
        <w:rPr>
          <w:b/>
          <w:bCs/>
        </w:rPr>
        <w:t xml:space="preserve">[FA 002] </w:t>
      </w:r>
      <w:r w:rsidR="009D6CB6">
        <w:rPr>
          <w:b/>
          <w:bCs/>
        </w:rPr>
        <w:t xml:space="preserve">- </w:t>
      </w:r>
      <w:r w:rsidRPr="000F5246">
        <w:rPr>
          <w:i/>
          <w:iCs/>
          <w:color w:val="000000"/>
        </w:rPr>
        <w:t xml:space="preserve">O usuário </w:t>
      </w:r>
      <w:r>
        <w:rPr>
          <w:i/>
          <w:iCs/>
          <w:color w:val="000000"/>
        </w:rPr>
        <w:t>seleciona sair TODO</w:t>
      </w:r>
    </w:p>
    <w:p w14:paraId="5A377AA5" w14:textId="77777777" w:rsidR="00375610" w:rsidRPr="00375610" w:rsidRDefault="00375610" w:rsidP="00375610"/>
    <w:p w14:paraId="1EB50371" w14:textId="77777777" w:rsidR="000B2558" w:rsidRPr="007F3B74" w:rsidRDefault="000B2558" w:rsidP="000B2558"/>
    <w:p w14:paraId="2151D002" w14:textId="77777777" w:rsidR="000B2558" w:rsidRDefault="000B2558" w:rsidP="000B2558">
      <w:pPr>
        <w:pStyle w:val="BodyTextIndent2"/>
        <w:ind w:left="0"/>
        <w:rPr>
          <w:rFonts w:ascii="Times New Roman" w:hAnsi="Times New Roman" w:cs="Times New Roman"/>
        </w:rPr>
      </w:pPr>
    </w:p>
    <w:p w14:paraId="5AA59AEA" w14:textId="77777777" w:rsidR="000B2558" w:rsidRDefault="000B2558" w:rsidP="000B2558">
      <w:pPr>
        <w:ind w:left="360"/>
        <w:rPr>
          <w:b/>
          <w:bCs/>
        </w:rPr>
      </w:pPr>
      <w:r>
        <w:rPr>
          <w:b/>
          <w:bCs/>
        </w:rPr>
        <w:t>Fluxos de erro</w:t>
      </w:r>
    </w:p>
    <w:p w14:paraId="716A5010" w14:textId="4E8328DC" w:rsidR="000B2558" w:rsidRPr="009D6CB6" w:rsidRDefault="000B2558" w:rsidP="009D6CB6">
      <w:pPr>
        <w:ind w:left="720"/>
        <w:rPr>
          <w:b/>
          <w:bCs/>
        </w:rPr>
      </w:pPr>
      <w:r>
        <w:rPr>
          <w:b/>
          <w:bCs/>
        </w:rPr>
        <w:t>[FE 001]</w:t>
      </w:r>
      <w:r w:rsidR="009D6CB6">
        <w:rPr>
          <w:b/>
          <w:bCs/>
        </w:rPr>
        <w:t xml:space="preserve"> - </w:t>
      </w:r>
      <w:r w:rsidRPr="000B2558">
        <w:rPr>
          <w:i/>
          <w:iCs/>
          <w:color w:val="000000"/>
        </w:rPr>
        <w:t>Houve uma falha na conexão de internet TODO</w:t>
      </w:r>
    </w:p>
    <w:p w14:paraId="72DC42FD" w14:textId="38804DFF" w:rsidR="000B2558" w:rsidRPr="009D6CB6" w:rsidRDefault="000B2558" w:rsidP="009D6CB6">
      <w:pPr>
        <w:ind w:left="720"/>
        <w:rPr>
          <w:b/>
          <w:bCs/>
        </w:rPr>
      </w:pPr>
      <w:r>
        <w:rPr>
          <w:b/>
          <w:bCs/>
        </w:rPr>
        <w:t>[FE 002]</w:t>
      </w:r>
      <w:r w:rsidR="009D6CB6">
        <w:rPr>
          <w:b/>
          <w:bCs/>
        </w:rPr>
        <w:t xml:space="preserve"> - </w:t>
      </w:r>
      <w:r w:rsidRPr="000F5246">
        <w:rPr>
          <w:i/>
          <w:iCs/>
          <w:color w:val="000000"/>
        </w:rPr>
        <w:t>Houve uma falha na co</w:t>
      </w:r>
      <w:r>
        <w:rPr>
          <w:i/>
          <w:iCs/>
          <w:color w:val="000000"/>
        </w:rPr>
        <w:t>municação e operação do banco de dados TODO</w:t>
      </w:r>
    </w:p>
    <w:p w14:paraId="7B17B2C2" w14:textId="684A8EEA" w:rsidR="00375610" w:rsidRPr="000B2558" w:rsidRDefault="00375610" w:rsidP="00375610">
      <w:pPr>
        <w:pStyle w:val="Requisito"/>
        <w:pBdr>
          <w:top w:val="single" w:sz="4" w:space="3" w:color="auto" w:shadow="1"/>
        </w:pBdr>
        <w:rPr>
          <w:iCs/>
          <w:color w:val="000000"/>
        </w:rPr>
      </w:pPr>
      <w:bookmarkStart w:id="97" w:name="_Toc27004633"/>
      <w:r>
        <w:rPr>
          <w:iCs/>
        </w:rPr>
        <w:lastRenderedPageBreak/>
        <w:t>[RFPL001]</w:t>
      </w:r>
      <w:r>
        <w:rPr>
          <w:i/>
          <w:color w:val="0000FF"/>
        </w:rPr>
        <w:t xml:space="preserve"> </w:t>
      </w:r>
      <w:r>
        <w:rPr>
          <w:iCs/>
          <w:color w:val="000000"/>
        </w:rPr>
        <w:t>Avaliar disciplina</w:t>
      </w:r>
      <w:bookmarkEnd w:id="9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58299ADA" w14:textId="77777777" w:rsidTr="000660E1">
        <w:trPr>
          <w:trHeight w:val="372"/>
        </w:trPr>
        <w:tc>
          <w:tcPr>
            <w:tcW w:w="1683" w:type="dxa"/>
          </w:tcPr>
          <w:p w14:paraId="5731BCE7" w14:textId="77777777" w:rsidR="00375610" w:rsidRDefault="00375610" w:rsidP="000660E1">
            <w:pPr>
              <w:jc w:val="left"/>
              <w:rPr>
                <w:b/>
                <w:bCs/>
              </w:rPr>
            </w:pPr>
            <w:r>
              <w:rPr>
                <w:b/>
                <w:bCs/>
              </w:rPr>
              <w:t xml:space="preserve">Prioridade: </w:t>
            </w:r>
          </w:p>
        </w:tc>
        <w:tc>
          <w:tcPr>
            <w:tcW w:w="422" w:type="dxa"/>
          </w:tcPr>
          <w:p w14:paraId="2A28D0A5"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AD924E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7699F63"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2A14815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FB2C17E"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7B5E54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403F7F3C" w14:textId="77777777" w:rsidTr="000660E1">
        <w:trPr>
          <w:trHeight w:val="350"/>
        </w:trPr>
        <w:tc>
          <w:tcPr>
            <w:tcW w:w="1683" w:type="dxa"/>
          </w:tcPr>
          <w:p w14:paraId="4F2670AA" w14:textId="77777777" w:rsidR="00375610" w:rsidRDefault="00375610" w:rsidP="000660E1">
            <w:pPr>
              <w:jc w:val="left"/>
              <w:rPr>
                <w:b/>
                <w:bCs/>
              </w:rPr>
            </w:pPr>
            <w:r>
              <w:rPr>
                <w:b/>
                <w:bCs/>
              </w:rPr>
              <w:t>Ator(es):</w:t>
            </w:r>
          </w:p>
        </w:tc>
        <w:tc>
          <w:tcPr>
            <w:tcW w:w="7106" w:type="dxa"/>
            <w:gridSpan w:val="6"/>
          </w:tcPr>
          <w:p w14:paraId="10BD10F0" w14:textId="0EA077CE" w:rsidR="00375610" w:rsidRPr="000B2558" w:rsidRDefault="00F23FD8" w:rsidP="000660E1">
            <w:pPr>
              <w:pStyle w:val="Fillinginstruction"/>
              <w:rPr>
                <w:i w:val="0"/>
                <w:iCs/>
                <w:color w:val="000000"/>
              </w:rPr>
            </w:pPr>
            <w:r>
              <w:rPr>
                <w:i w:val="0"/>
                <w:iCs/>
                <w:color w:val="000000"/>
              </w:rPr>
              <w:t>Aluno</w:t>
            </w:r>
            <w:r w:rsidR="00375610" w:rsidRPr="000B2558">
              <w:rPr>
                <w:i w:val="0"/>
                <w:iCs/>
                <w:color w:val="000000"/>
              </w:rPr>
              <w:t>, system</w:t>
            </w:r>
          </w:p>
        </w:tc>
      </w:tr>
      <w:tr w:rsidR="00375610" w14:paraId="0A8C8D4B" w14:textId="77777777" w:rsidTr="000660E1">
        <w:trPr>
          <w:trHeight w:val="683"/>
        </w:trPr>
        <w:tc>
          <w:tcPr>
            <w:tcW w:w="1683" w:type="dxa"/>
          </w:tcPr>
          <w:p w14:paraId="5F00F58A" w14:textId="77777777" w:rsidR="00375610" w:rsidRDefault="00375610" w:rsidP="000660E1">
            <w:pPr>
              <w:jc w:val="left"/>
              <w:rPr>
                <w:b/>
                <w:bCs/>
              </w:rPr>
            </w:pPr>
            <w:r>
              <w:rPr>
                <w:b/>
                <w:bCs/>
              </w:rPr>
              <w:t>Requisitos associados:</w:t>
            </w:r>
          </w:p>
        </w:tc>
        <w:tc>
          <w:tcPr>
            <w:tcW w:w="7106" w:type="dxa"/>
            <w:gridSpan w:val="6"/>
          </w:tcPr>
          <w:p w14:paraId="42D899AE" w14:textId="77777777" w:rsidR="00375610" w:rsidRPr="000B2558" w:rsidRDefault="00375610" w:rsidP="000660E1">
            <w:pPr>
              <w:jc w:val="left"/>
              <w:rPr>
                <w:bCs/>
                <w:color w:val="000000"/>
              </w:rPr>
            </w:pPr>
            <w:r>
              <w:rPr>
                <w:bCs/>
                <w:color w:val="000000"/>
              </w:rPr>
              <w:t>TODO</w:t>
            </w:r>
          </w:p>
        </w:tc>
      </w:tr>
    </w:tbl>
    <w:p w14:paraId="4D152AFF" w14:textId="77777777" w:rsidR="00375610" w:rsidRDefault="00375610" w:rsidP="00375610">
      <w:pPr>
        <w:ind w:left="360"/>
        <w:rPr>
          <w:b/>
          <w:bCs/>
        </w:rPr>
      </w:pPr>
    </w:p>
    <w:p w14:paraId="401F4DAE" w14:textId="2649B034" w:rsidR="00375610" w:rsidRPr="005A37BB" w:rsidRDefault="00375610" w:rsidP="00375610">
      <w:pPr>
        <w:ind w:left="360"/>
        <w:rPr>
          <w:color w:val="000000"/>
        </w:rPr>
      </w:pPr>
      <w:r>
        <w:rPr>
          <w:b/>
          <w:bCs/>
        </w:rPr>
        <w:t xml:space="preserve">Descrição: </w:t>
      </w:r>
      <w:r w:rsidR="005A37BB">
        <w:t>Aqui o u</w:t>
      </w:r>
      <w:r w:rsidR="00E46B66">
        <w:t>su</w:t>
      </w:r>
      <w:r w:rsidR="005A37BB">
        <w:t xml:space="preserve">ário do tipo </w:t>
      </w:r>
      <w:r w:rsidR="00815C0B">
        <w:t>A</w:t>
      </w:r>
      <w:r w:rsidR="005A37BB">
        <w:t>luno</w:t>
      </w:r>
      <w:r w:rsidR="00815C0B">
        <w:t>, exclusivamente,</w:t>
      </w:r>
      <w:r w:rsidR="005A37BB">
        <w:t xml:space="preserve"> irá avaliar numa escala de 1-5</w:t>
      </w:r>
      <w:r w:rsidR="00E46B66">
        <w:t xml:space="preserve"> </w:t>
      </w:r>
      <w:r w:rsidR="005A37BB">
        <w:t>(sendo 1 o escore menos satifat</w:t>
      </w:r>
      <w:r w:rsidR="00E46B66">
        <w:t>ó</w:t>
      </w:r>
      <w:r w:rsidR="005A37BB">
        <w:t>rio</w:t>
      </w:r>
      <w:r w:rsidR="00815C0B">
        <w:t>, 5 o mais satisfatório</w:t>
      </w:r>
      <w:r w:rsidR="005A37BB">
        <w:t>)</w:t>
      </w:r>
      <w:r w:rsidR="00815C0B">
        <w:t xml:space="preserve"> as disciplinas que serão apresentas a ele na forma de Lista. </w:t>
      </w:r>
    </w:p>
    <w:p w14:paraId="0BF3EC46" w14:textId="443652C8" w:rsidR="00375610" w:rsidRPr="00BB4EC5" w:rsidRDefault="00375610" w:rsidP="00375610">
      <w:pPr>
        <w:ind w:left="360"/>
        <w:rPr>
          <w:iCs/>
          <w:color w:val="000000"/>
        </w:rPr>
      </w:pPr>
      <w:r>
        <w:rPr>
          <w:b/>
          <w:bCs/>
        </w:rPr>
        <w:t>Pré-condições:</w:t>
      </w:r>
      <w:r>
        <w:rPr>
          <w:i/>
          <w:color w:val="0000FF"/>
        </w:rPr>
        <w:t xml:space="preserve"> </w:t>
      </w:r>
      <w:r w:rsidR="00815C0B" w:rsidRPr="00BB4EC5">
        <w:rPr>
          <w:iCs/>
          <w:color w:val="000000"/>
        </w:rPr>
        <w:t>O aluno deve estar cadastrado e logado e ter perfil ativo no semestre corrente.</w:t>
      </w:r>
    </w:p>
    <w:p w14:paraId="27BBE7AA" w14:textId="7D6AC649" w:rsidR="00375610" w:rsidRPr="00815C0B" w:rsidRDefault="00375610" w:rsidP="00375610">
      <w:pPr>
        <w:ind w:left="360"/>
        <w:rPr>
          <w:i/>
          <w:iCs/>
          <w:color w:val="0000FF"/>
        </w:rPr>
      </w:pPr>
      <w:r>
        <w:rPr>
          <w:b/>
          <w:bCs/>
        </w:rPr>
        <w:t xml:space="preserve">Pós-condições: </w:t>
      </w:r>
      <w:r w:rsidR="00815C0B">
        <w:t>Após concluida a avaliação de um certo item da lista, não é possível mais acessar aquele item através do menu de avaliação de disciplina.</w:t>
      </w:r>
    </w:p>
    <w:p w14:paraId="6EB31B01" w14:textId="77777777" w:rsidR="00375610" w:rsidRDefault="00375610" w:rsidP="00375610">
      <w:pPr>
        <w:ind w:left="360"/>
        <w:rPr>
          <w:b/>
          <w:bCs/>
        </w:rPr>
      </w:pPr>
      <w:r>
        <w:rPr>
          <w:b/>
          <w:bCs/>
        </w:rPr>
        <w:t>Fluxo principal</w:t>
      </w:r>
    </w:p>
    <w:p w14:paraId="681FE2AE" w14:textId="73C510A0" w:rsidR="00375610" w:rsidRDefault="00815C0B" w:rsidP="00BB4EC5">
      <w:pPr>
        <w:numPr>
          <w:ilvl w:val="0"/>
          <w:numId w:val="10"/>
        </w:numPr>
      </w:pPr>
      <w:r>
        <w:t>O usuário do tipo Aluno</w:t>
      </w:r>
      <w:r w:rsidR="003A6707">
        <w:t xml:space="preserve"> </w:t>
      </w:r>
      <w:r>
        <w:t>seleciona um dos itens da sua listagem e confirma a escolha.</w:t>
      </w:r>
    </w:p>
    <w:p w14:paraId="2A482E04" w14:textId="4BBE1DEA" w:rsidR="00375610" w:rsidRDefault="00815C0B" w:rsidP="00BB4EC5">
      <w:pPr>
        <w:numPr>
          <w:ilvl w:val="0"/>
          <w:numId w:val="10"/>
        </w:numPr>
      </w:pPr>
      <w:r>
        <w:t xml:space="preserve">O sistema o redireciona o Aluno para a avaliação </w:t>
      </w:r>
      <w:r w:rsidR="009D6CB6">
        <w:t>centrada àquela disciplina.</w:t>
      </w:r>
    </w:p>
    <w:p w14:paraId="578E8262" w14:textId="3D12ECAE" w:rsidR="009D6CB6" w:rsidRDefault="009D6CB6" w:rsidP="00BB4EC5">
      <w:pPr>
        <w:numPr>
          <w:ilvl w:val="0"/>
          <w:numId w:val="10"/>
        </w:numPr>
      </w:pPr>
      <w:r>
        <w:t>Após completa a avaliação, o aluno clica em salvar avaliação para confirmar o envio e completar a avaliação (não podendo mais acessar ou alterar nada).</w:t>
      </w:r>
    </w:p>
    <w:p w14:paraId="2E1A0C25" w14:textId="7EE3D474" w:rsidR="00375610" w:rsidRDefault="009D6CB6" w:rsidP="00BB4EC5">
      <w:pPr>
        <w:numPr>
          <w:ilvl w:val="0"/>
          <w:numId w:val="10"/>
        </w:numPr>
      </w:pPr>
      <w:r>
        <w:t>O sistema redireciona o aluno de volta para a página com a listagem de disciplinas, onde o aluno pode selecionar outra disciplina para ser avaliada, ou sair.</w:t>
      </w:r>
    </w:p>
    <w:p w14:paraId="3850C63A" w14:textId="77777777" w:rsidR="00375610" w:rsidRDefault="00375610" w:rsidP="00375610">
      <w:pPr>
        <w:ind w:left="1080"/>
      </w:pPr>
    </w:p>
    <w:p w14:paraId="0DD1704C" w14:textId="77777777" w:rsidR="00375610" w:rsidRDefault="00375610" w:rsidP="00375610">
      <w:pPr>
        <w:ind w:left="360"/>
        <w:rPr>
          <w:b/>
          <w:bCs/>
        </w:rPr>
      </w:pPr>
      <w:r>
        <w:rPr>
          <w:b/>
          <w:bCs/>
        </w:rPr>
        <w:t>Fluxos alternativos</w:t>
      </w:r>
    </w:p>
    <w:p w14:paraId="36CDC331" w14:textId="6D12663C" w:rsidR="00375610" w:rsidRPr="009D6CB6" w:rsidRDefault="00375610" w:rsidP="00375610">
      <w:pPr>
        <w:ind w:left="720"/>
        <w:rPr>
          <w:i/>
          <w:iCs/>
        </w:rPr>
      </w:pPr>
      <w:r>
        <w:rPr>
          <w:b/>
          <w:bCs/>
        </w:rPr>
        <w:t xml:space="preserve">[FA 001] </w:t>
      </w:r>
      <w:r w:rsidR="009D6CB6">
        <w:rPr>
          <w:b/>
          <w:bCs/>
        </w:rPr>
        <w:t xml:space="preserve">– </w:t>
      </w:r>
      <w:r w:rsidR="009D6CB6">
        <w:rPr>
          <w:i/>
          <w:iCs/>
        </w:rPr>
        <w:t>O aluno tenta selecionar uma disciplina já avaliada TODO</w:t>
      </w:r>
    </w:p>
    <w:p w14:paraId="0EC5EF64" w14:textId="38D24156" w:rsidR="00375610" w:rsidRPr="000B2558" w:rsidRDefault="00375610" w:rsidP="00375610">
      <w:pPr>
        <w:pStyle w:val="Fillinginstruction"/>
        <w:ind w:left="851"/>
        <w:rPr>
          <w:i w:val="0"/>
          <w:iCs/>
          <w:color w:val="000000"/>
        </w:rPr>
      </w:pPr>
    </w:p>
    <w:p w14:paraId="5A7D98D5" w14:textId="72D6873F" w:rsidR="00375610" w:rsidRDefault="00375610" w:rsidP="00375610">
      <w:pPr>
        <w:ind w:left="720"/>
        <w:rPr>
          <w:i/>
          <w:iCs/>
        </w:rPr>
      </w:pPr>
      <w:r>
        <w:rPr>
          <w:b/>
          <w:bCs/>
        </w:rPr>
        <w:t xml:space="preserve">[FA 002] </w:t>
      </w:r>
      <w:r w:rsidR="009D6CB6">
        <w:rPr>
          <w:b/>
          <w:bCs/>
        </w:rPr>
        <w:t xml:space="preserve"> - </w:t>
      </w:r>
      <w:r w:rsidR="009D6CB6">
        <w:rPr>
          <w:i/>
          <w:iCs/>
        </w:rPr>
        <w:t>O aluno fecha o navegador antes de concluir a avaliação TODO</w:t>
      </w:r>
    </w:p>
    <w:p w14:paraId="2B0F8203" w14:textId="58D4E1C8" w:rsidR="009D6CB6" w:rsidRPr="009D6CB6" w:rsidRDefault="009D6CB6" w:rsidP="00375610">
      <w:pPr>
        <w:ind w:left="720"/>
        <w:rPr>
          <w:i/>
          <w:iCs/>
        </w:rPr>
      </w:pPr>
      <w:r>
        <w:rPr>
          <w:b/>
          <w:bCs/>
        </w:rPr>
        <w:t>Ps:</w:t>
      </w:r>
      <w:r>
        <w:rPr>
          <w:i/>
          <w:iCs/>
        </w:rPr>
        <w:t xml:space="preserve"> aqui, há o uso um requisito não funcional onde a avaliação fica em standby até o aluno reacessar e concluir, então confirmando que terminou a avaliação e então tornando-a inacessivel.</w:t>
      </w:r>
    </w:p>
    <w:p w14:paraId="1F5D047D" w14:textId="5C927E1F" w:rsidR="00375610" w:rsidRPr="00375610" w:rsidRDefault="00375610" w:rsidP="00375610">
      <w:pPr>
        <w:pStyle w:val="Fillinginstruction"/>
        <w:ind w:left="851"/>
        <w:rPr>
          <w:i w:val="0"/>
          <w:iCs/>
          <w:color w:val="000000"/>
        </w:rPr>
      </w:pPr>
    </w:p>
    <w:p w14:paraId="4E81F278" w14:textId="77777777" w:rsidR="00375610" w:rsidRPr="00375610" w:rsidRDefault="00375610" w:rsidP="00375610"/>
    <w:p w14:paraId="6A3FD53C" w14:textId="77777777" w:rsidR="00375610" w:rsidRPr="007F3B74" w:rsidRDefault="00375610" w:rsidP="00375610"/>
    <w:p w14:paraId="2DE4515D" w14:textId="77777777" w:rsidR="00375610" w:rsidRDefault="00375610" w:rsidP="00375610">
      <w:pPr>
        <w:pStyle w:val="BodyTextIndent2"/>
        <w:ind w:left="0"/>
        <w:rPr>
          <w:rFonts w:ascii="Times New Roman" w:hAnsi="Times New Roman" w:cs="Times New Roman"/>
        </w:rPr>
      </w:pPr>
    </w:p>
    <w:p w14:paraId="2B122C36" w14:textId="77777777" w:rsidR="00375610" w:rsidRDefault="00375610" w:rsidP="00375610">
      <w:pPr>
        <w:ind w:left="360"/>
        <w:rPr>
          <w:b/>
          <w:bCs/>
        </w:rPr>
      </w:pPr>
      <w:r>
        <w:rPr>
          <w:b/>
          <w:bCs/>
        </w:rPr>
        <w:t>Fluxos de erro</w:t>
      </w:r>
    </w:p>
    <w:p w14:paraId="7336DBC5" w14:textId="65CC89FC" w:rsidR="00375610" w:rsidRPr="009D6CB6" w:rsidRDefault="00375610" w:rsidP="00375610">
      <w:pPr>
        <w:ind w:left="720"/>
        <w:rPr>
          <w:i/>
          <w:iCs/>
        </w:rPr>
      </w:pPr>
      <w:r>
        <w:rPr>
          <w:b/>
          <w:bCs/>
        </w:rPr>
        <w:t>[FE 001]</w:t>
      </w:r>
      <w:r w:rsidR="009D6CB6">
        <w:rPr>
          <w:b/>
          <w:bCs/>
        </w:rPr>
        <w:t xml:space="preserve"> – </w:t>
      </w:r>
      <w:r w:rsidR="009D6CB6">
        <w:rPr>
          <w:i/>
          <w:iCs/>
        </w:rPr>
        <w:t xml:space="preserve">erro de conexão ou operação com o servidor </w:t>
      </w:r>
    </w:p>
    <w:p w14:paraId="1A9A11B3" w14:textId="601AEA46" w:rsidR="00375610" w:rsidRPr="000B2558" w:rsidRDefault="00375610" w:rsidP="00375610">
      <w:pPr>
        <w:pStyle w:val="Fillinginstruction"/>
        <w:ind w:left="851"/>
        <w:rPr>
          <w:i w:val="0"/>
          <w:iCs/>
          <w:color w:val="000000"/>
        </w:rPr>
      </w:pPr>
    </w:p>
    <w:p w14:paraId="23A5C0B1" w14:textId="77777777" w:rsidR="00375610" w:rsidRDefault="00375610" w:rsidP="00375610">
      <w:pPr>
        <w:ind w:left="720"/>
        <w:rPr>
          <w:b/>
          <w:bCs/>
        </w:rPr>
      </w:pPr>
      <w:r>
        <w:rPr>
          <w:b/>
          <w:bCs/>
        </w:rPr>
        <w:t>[FE 002]</w:t>
      </w:r>
    </w:p>
    <w:p w14:paraId="28DE16C7" w14:textId="3CE1934B" w:rsidR="00375610" w:rsidRDefault="00375610" w:rsidP="00375610">
      <w:pPr>
        <w:pStyle w:val="Fillinginstruction"/>
        <w:ind w:left="851"/>
        <w:rPr>
          <w:i w:val="0"/>
          <w:iCs/>
          <w:color w:val="000000"/>
        </w:rPr>
      </w:pPr>
    </w:p>
    <w:p w14:paraId="2EB2397A" w14:textId="33AFDA9B" w:rsidR="00375610" w:rsidRPr="000B2558" w:rsidRDefault="00375610" w:rsidP="00375610">
      <w:pPr>
        <w:pStyle w:val="Requisito"/>
        <w:pBdr>
          <w:top w:val="single" w:sz="4" w:space="3" w:color="auto" w:shadow="1"/>
        </w:pBdr>
        <w:rPr>
          <w:iCs/>
          <w:color w:val="000000"/>
        </w:rPr>
      </w:pPr>
      <w:bookmarkStart w:id="98" w:name="_Toc27004634"/>
      <w:r>
        <w:rPr>
          <w:iCs/>
        </w:rPr>
        <w:lastRenderedPageBreak/>
        <w:t>[RFPL002]</w:t>
      </w:r>
      <w:r>
        <w:rPr>
          <w:i/>
          <w:color w:val="0000FF"/>
        </w:rPr>
        <w:t xml:space="preserve"> </w:t>
      </w:r>
      <w:r>
        <w:rPr>
          <w:iCs/>
          <w:color w:val="000000"/>
        </w:rPr>
        <w:t>Avaliar docente</w:t>
      </w:r>
      <w:bookmarkEnd w:id="9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375610" w14:paraId="330B03CA" w14:textId="77777777" w:rsidTr="000660E1">
        <w:trPr>
          <w:trHeight w:val="372"/>
        </w:trPr>
        <w:tc>
          <w:tcPr>
            <w:tcW w:w="1683" w:type="dxa"/>
          </w:tcPr>
          <w:p w14:paraId="0653D0B8" w14:textId="77777777" w:rsidR="00375610" w:rsidRDefault="00375610" w:rsidP="000660E1">
            <w:pPr>
              <w:jc w:val="left"/>
              <w:rPr>
                <w:b/>
                <w:bCs/>
              </w:rPr>
            </w:pPr>
            <w:r>
              <w:rPr>
                <w:b/>
                <w:bCs/>
              </w:rPr>
              <w:t xml:space="preserve">Prioridade: </w:t>
            </w:r>
          </w:p>
        </w:tc>
        <w:tc>
          <w:tcPr>
            <w:tcW w:w="422" w:type="dxa"/>
          </w:tcPr>
          <w:p w14:paraId="587ADCB0"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7C712E7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1D1085F7"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1DF01C97"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1F8587C0" w14:textId="77777777" w:rsidR="00375610" w:rsidRDefault="00375610"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60B5A1BF" w14:textId="77777777" w:rsidR="00375610" w:rsidRDefault="00375610"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375610" w14:paraId="64840F6F" w14:textId="77777777" w:rsidTr="000660E1">
        <w:trPr>
          <w:trHeight w:val="350"/>
        </w:trPr>
        <w:tc>
          <w:tcPr>
            <w:tcW w:w="1683" w:type="dxa"/>
          </w:tcPr>
          <w:p w14:paraId="489D2955" w14:textId="77777777" w:rsidR="00375610" w:rsidRDefault="00375610" w:rsidP="000660E1">
            <w:pPr>
              <w:jc w:val="left"/>
              <w:rPr>
                <w:b/>
                <w:bCs/>
              </w:rPr>
            </w:pPr>
            <w:r>
              <w:rPr>
                <w:b/>
                <w:bCs/>
              </w:rPr>
              <w:t>Ator(es):</w:t>
            </w:r>
          </w:p>
        </w:tc>
        <w:tc>
          <w:tcPr>
            <w:tcW w:w="7106" w:type="dxa"/>
            <w:gridSpan w:val="6"/>
          </w:tcPr>
          <w:p w14:paraId="5047909F" w14:textId="68951A0E" w:rsidR="00375610" w:rsidRPr="000B2558" w:rsidRDefault="00113C36" w:rsidP="000660E1">
            <w:pPr>
              <w:pStyle w:val="Fillinginstruction"/>
              <w:rPr>
                <w:i w:val="0"/>
                <w:iCs/>
                <w:color w:val="000000"/>
              </w:rPr>
            </w:pPr>
            <w:r>
              <w:rPr>
                <w:i w:val="0"/>
                <w:iCs/>
                <w:color w:val="000000"/>
              </w:rPr>
              <w:t>P</w:t>
            </w:r>
            <w:r w:rsidR="00F23FD8">
              <w:rPr>
                <w:i w:val="0"/>
                <w:iCs/>
                <w:color w:val="000000"/>
              </w:rPr>
              <w:t>rofessor</w:t>
            </w:r>
            <w:r w:rsidR="00375610" w:rsidRPr="000B2558">
              <w:rPr>
                <w:i w:val="0"/>
                <w:iCs/>
                <w:color w:val="000000"/>
              </w:rPr>
              <w:t>, system</w:t>
            </w:r>
          </w:p>
        </w:tc>
      </w:tr>
      <w:tr w:rsidR="00375610" w14:paraId="39C20FDE" w14:textId="77777777" w:rsidTr="000660E1">
        <w:trPr>
          <w:trHeight w:val="683"/>
        </w:trPr>
        <w:tc>
          <w:tcPr>
            <w:tcW w:w="1683" w:type="dxa"/>
          </w:tcPr>
          <w:p w14:paraId="3950EFD7" w14:textId="77777777" w:rsidR="00375610" w:rsidRDefault="00375610" w:rsidP="000660E1">
            <w:pPr>
              <w:jc w:val="left"/>
              <w:rPr>
                <w:b/>
                <w:bCs/>
              </w:rPr>
            </w:pPr>
            <w:r>
              <w:rPr>
                <w:b/>
                <w:bCs/>
              </w:rPr>
              <w:t>Requisitos associados:</w:t>
            </w:r>
          </w:p>
        </w:tc>
        <w:tc>
          <w:tcPr>
            <w:tcW w:w="7106" w:type="dxa"/>
            <w:gridSpan w:val="6"/>
          </w:tcPr>
          <w:p w14:paraId="710DCEC3" w14:textId="77777777" w:rsidR="00375610" w:rsidRPr="000B2558" w:rsidRDefault="00375610" w:rsidP="000660E1">
            <w:pPr>
              <w:jc w:val="left"/>
              <w:rPr>
                <w:bCs/>
                <w:color w:val="000000"/>
              </w:rPr>
            </w:pPr>
            <w:r>
              <w:rPr>
                <w:bCs/>
                <w:color w:val="000000"/>
              </w:rPr>
              <w:t>TODO</w:t>
            </w:r>
          </w:p>
        </w:tc>
      </w:tr>
    </w:tbl>
    <w:p w14:paraId="64E78965" w14:textId="77777777" w:rsidR="00375610" w:rsidRDefault="00375610" w:rsidP="00375610">
      <w:pPr>
        <w:ind w:left="360"/>
        <w:rPr>
          <w:b/>
          <w:bCs/>
        </w:rPr>
      </w:pPr>
    </w:p>
    <w:p w14:paraId="218EC80D" w14:textId="50389699" w:rsidR="00375610" w:rsidRPr="003A6707" w:rsidRDefault="00375610" w:rsidP="00375610">
      <w:pPr>
        <w:ind w:left="360"/>
        <w:rPr>
          <w:color w:val="000000"/>
        </w:rPr>
      </w:pPr>
      <w:r>
        <w:rPr>
          <w:b/>
          <w:bCs/>
        </w:rPr>
        <w:t xml:space="preserve">Descrição: </w:t>
      </w:r>
      <w:r w:rsidR="003A6707">
        <w:t>É criado, aqui, o espaço para que o docente possa avaliar sua própria performance, numa escala de 1 a 5 (1 é o escore menos satisfatório, 5 é o mais satisfatório), nas disciplinas as quais ministrou no período em avaliação. Estas disciplinas estão dispostas na forma de lista.</w:t>
      </w:r>
    </w:p>
    <w:p w14:paraId="7D9D64D3" w14:textId="278B3486" w:rsidR="00375610" w:rsidRPr="00BB4EC5" w:rsidRDefault="00375610" w:rsidP="00375610">
      <w:pPr>
        <w:ind w:left="360"/>
        <w:rPr>
          <w:iCs/>
          <w:color w:val="000000"/>
        </w:rPr>
      </w:pPr>
      <w:r>
        <w:rPr>
          <w:b/>
          <w:bCs/>
        </w:rPr>
        <w:t>Pré-condições:</w:t>
      </w:r>
      <w:r>
        <w:rPr>
          <w:i/>
          <w:color w:val="0000FF"/>
        </w:rPr>
        <w:t xml:space="preserve"> </w:t>
      </w:r>
      <w:r w:rsidR="003A6707" w:rsidRPr="00BB4EC5">
        <w:rPr>
          <w:iCs/>
          <w:color w:val="000000"/>
        </w:rPr>
        <w:t xml:space="preserve">O usuário do tipo professor (exclusivamente) já está cadastrado e logado. </w:t>
      </w:r>
    </w:p>
    <w:p w14:paraId="1A31E525" w14:textId="6914AE5B" w:rsidR="00375610" w:rsidRPr="00BB4EC5" w:rsidRDefault="00375610" w:rsidP="00375610">
      <w:pPr>
        <w:ind w:left="360"/>
        <w:rPr>
          <w:i/>
          <w:iCs/>
          <w:color w:val="000000"/>
        </w:rPr>
      </w:pPr>
      <w:r>
        <w:rPr>
          <w:b/>
          <w:bCs/>
        </w:rPr>
        <w:t xml:space="preserve">Pós-condições: </w:t>
      </w:r>
      <w:r w:rsidR="003A6707" w:rsidRPr="00BB4EC5">
        <w:rPr>
          <w:color w:val="000000"/>
        </w:rPr>
        <w:t>O professor agora, com a avaliação concluída para o item selecionado da lista, não poderá mais acessar a avaliação deste item ou alterar a avaliação que concluira.</w:t>
      </w:r>
    </w:p>
    <w:p w14:paraId="073084E7" w14:textId="77777777" w:rsidR="00375610" w:rsidRDefault="00375610" w:rsidP="00375610">
      <w:pPr>
        <w:ind w:left="360"/>
        <w:rPr>
          <w:b/>
          <w:bCs/>
        </w:rPr>
      </w:pPr>
      <w:r>
        <w:rPr>
          <w:b/>
          <w:bCs/>
        </w:rPr>
        <w:t>Fluxo principal</w:t>
      </w:r>
    </w:p>
    <w:p w14:paraId="6B6737D4" w14:textId="5AB7B304" w:rsidR="00375610" w:rsidRDefault="003A6707" w:rsidP="00BB4EC5">
      <w:pPr>
        <w:numPr>
          <w:ilvl w:val="0"/>
          <w:numId w:val="11"/>
        </w:numPr>
      </w:pPr>
      <w:r>
        <w:t xml:space="preserve">O usuário do tipo professor </w:t>
      </w:r>
      <w:r w:rsidR="00396927">
        <w:t>digita seu nome na barra de pesquisa e recebe uma lista com as diciplinas que lecionou no período em avaliação.</w:t>
      </w:r>
    </w:p>
    <w:p w14:paraId="51630E51" w14:textId="0D7AB973" w:rsidR="00396927" w:rsidRDefault="00396927" w:rsidP="00BB4EC5">
      <w:pPr>
        <w:numPr>
          <w:ilvl w:val="0"/>
          <w:numId w:val="11"/>
        </w:numPr>
      </w:pPr>
      <w:r>
        <w:t>O professor seleciona uma das disciplinas para avaliar o seu desempenho. Clicando na opção, o sistema redireciona o professor para a página com o questionário.</w:t>
      </w:r>
    </w:p>
    <w:p w14:paraId="71D5BCC5" w14:textId="6D5C892D" w:rsidR="00375610" w:rsidRDefault="00396927" w:rsidP="00BB4EC5">
      <w:pPr>
        <w:numPr>
          <w:ilvl w:val="0"/>
          <w:numId w:val="11"/>
        </w:numPr>
      </w:pPr>
      <w:r>
        <w:t>Após completa a avaliação, o professor clica em salvar avaliação para confirmar o envio e completar a avaliação(não podendo mais acessar ou alterar nada)</w:t>
      </w:r>
    </w:p>
    <w:p w14:paraId="2FB7BC0A" w14:textId="03DD4D25" w:rsidR="00375610" w:rsidRDefault="00396927" w:rsidP="00BB4EC5">
      <w:pPr>
        <w:numPr>
          <w:ilvl w:val="0"/>
          <w:numId w:val="11"/>
        </w:numPr>
      </w:pPr>
      <w:r>
        <w:t>O sistema redireciona o professor para a página com a listagem de suas disciplinas, onde o professor pode selecionar outra disciplina para avaliar seu desempenho ou sair.</w:t>
      </w:r>
    </w:p>
    <w:p w14:paraId="36B5A9D2" w14:textId="77777777" w:rsidR="00375610" w:rsidRDefault="00375610" w:rsidP="00375610">
      <w:pPr>
        <w:ind w:left="1080"/>
      </w:pPr>
    </w:p>
    <w:p w14:paraId="72409D20" w14:textId="77777777" w:rsidR="00375610" w:rsidRDefault="00375610" w:rsidP="00375610">
      <w:pPr>
        <w:ind w:left="360"/>
        <w:rPr>
          <w:b/>
          <w:bCs/>
        </w:rPr>
      </w:pPr>
      <w:r>
        <w:rPr>
          <w:b/>
          <w:bCs/>
        </w:rPr>
        <w:t>Fluxos alternativos</w:t>
      </w:r>
    </w:p>
    <w:p w14:paraId="33D8CB8A" w14:textId="6FD58E4B" w:rsidR="00375610" w:rsidRPr="00396927" w:rsidRDefault="00375610" w:rsidP="00375610">
      <w:pPr>
        <w:ind w:left="720"/>
        <w:rPr>
          <w:i/>
          <w:iCs/>
        </w:rPr>
      </w:pPr>
      <w:r>
        <w:rPr>
          <w:b/>
          <w:bCs/>
        </w:rPr>
        <w:t xml:space="preserve">[FA 001] </w:t>
      </w:r>
      <w:r w:rsidR="00396927">
        <w:rPr>
          <w:b/>
          <w:bCs/>
        </w:rPr>
        <w:t xml:space="preserve">– </w:t>
      </w:r>
      <w:r w:rsidR="00396927">
        <w:rPr>
          <w:i/>
          <w:iCs/>
        </w:rPr>
        <w:t>O professor tenta selecionar um item já avaliado na listagem</w:t>
      </w:r>
    </w:p>
    <w:p w14:paraId="1F052ACD" w14:textId="77777777" w:rsidR="00375610" w:rsidRPr="000B2558" w:rsidRDefault="00375610" w:rsidP="00375610">
      <w:pPr>
        <w:pStyle w:val="Fillinginstruction"/>
        <w:ind w:left="851"/>
        <w:rPr>
          <w:i w:val="0"/>
          <w:iCs/>
          <w:color w:val="000000"/>
        </w:rPr>
      </w:pPr>
    </w:p>
    <w:p w14:paraId="2447C0C2" w14:textId="510680CC" w:rsidR="00375610" w:rsidRDefault="00375610" w:rsidP="00375610">
      <w:pPr>
        <w:ind w:left="720"/>
        <w:rPr>
          <w:i/>
          <w:iCs/>
        </w:rPr>
      </w:pPr>
      <w:r>
        <w:rPr>
          <w:b/>
          <w:bCs/>
        </w:rPr>
        <w:t xml:space="preserve">[FA 002] </w:t>
      </w:r>
      <w:r w:rsidR="00396927">
        <w:rPr>
          <w:b/>
          <w:bCs/>
        </w:rPr>
        <w:t>–</w:t>
      </w:r>
      <w:r w:rsidR="00396927">
        <w:rPr>
          <w:i/>
          <w:iCs/>
        </w:rPr>
        <w:t xml:space="preserve"> O navegador é fechado durante uma avaliação</w:t>
      </w:r>
    </w:p>
    <w:p w14:paraId="6FBA947C" w14:textId="061693DB" w:rsidR="00375610" w:rsidRPr="00396927" w:rsidRDefault="00396927" w:rsidP="00396927">
      <w:pPr>
        <w:ind w:left="720"/>
        <w:rPr>
          <w:i/>
          <w:iCs/>
        </w:rPr>
      </w:pPr>
      <w:r>
        <w:rPr>
          <w:b/>
          <w:bCs/>
        </w:rPr>
        <w:t>Ps:</w:t>
      </w:r>
      <w:r>
        <w:rPr>
          <w:i/>
          <w:iCs/>
        </w:rPr>
        <w:t xml:space="preserve"> aqui, há o uso um requisito não funcional onde a avaliação fica em standby até o aluno reacessar e concluir, então confirmando que terminou a avaliação e então tornando-a inacessivel.</w:t>
      </w:r>
    </w:p>
    <w:p w14:paraId="63DF5A39" w14:textId="77777777" w:rsidR="00375610" w:rsidRPr="00375610" w:rsidRDefault="00375610" w:rsidP="00375610"/>
    <w:p w14:paraId="0A951C3F" w14:textId="77777777" w:rsidR="00375610" w:rsidRPr="007F3B74" w:rsidRDefault="00375610" w:rsidP="00375610"/>
    <w:p w14:paraId="156940B5" w14:textId="77777777" w:rsidR="00375610" w:rsidRDefault="00375610" w:rsidP="00375610">
      <w:pPr>
        <w:pStyle w:val="BodyTextIndent2"/>
        <w:ind w:left="0"/>
        <w:rPr>
          <w:rFonts w:ascii="Times New Roman" w:hAnsi="Times New Roman" w:cs="Times New Roman"/>
        </w:rPr>
      </w:pPr>
    </w:p>
    <w:p w14:paraId="01E40C7D" w14:textId="77777777" w:rsidR="00375610" w:rsidRDefault="00375610" w:rsidP="00375610">
      <w:pPr>
        <w:ind w:left="360"/>
        <w:rPr>
          <w:b/>
          <w:bCs/>
        </w:rPr>
      </w:pPr>
      <w:r>
        <w:rPr>
          <w:b/>
          <w:bCs/>
        </w:rPr>
        <w:t>Fluxos de erro</w:t>
      </w:r>
    </w:p>
    <w:p w14:paraId="24BFDBBF" w14:textId="6F971068" w:rsidR="00375610" w:rsidRPr="00396927" w:rsidRDefault="00375610" w:rsidP="00375610">
      <w:pPr>
        <w:ind w:left="720"/>
        <w:rPr>
          <w:i/>
          <w:iCs/>
        </w:rPr>
      </w:pPr>
      <w:r>
        <w:rPr>
          <w:b/>
          <w:bCs/>
        </w:rPr>
        <w:t>[FE 001]</w:t>
      </w:r>
      <w:r w:rsidR="00396927">
        <w:rPr>
          <w:b/>
          <w:bCs/>
        </w:rPr>
        <w:t xml:space="preserve"> – </w:t>
      </w:r>
      <w:r w:rsidR="00396927">
        <w:rPr>
          <w:i/>
          <w:iCs/>
        </w:rPr>
        <w:t>Houve um erro de comunicação ou operação do servidor</w:t>
      </w:r>
    </w:p>
    <w:p w14:paraId="6F5DFB0A" w14:textId="77777777" w:rsidR="00375610" w:rsidRPr="000B2558" w:rsidRDefault="00375610" w:rsidP="00375610">
      <w:pPr>
        <w:pStyle w:val="Fillinginstruction"/>
        <w:ind w:left="851"/>
        <w:rPr>
          <w:i w:val="0"/>
          <w:iCs/>
          <w:color w:val="000000"/>
        </w:rPr>
      </w:pPr>
    </w:p>
    <w:p w14:paraId="03749883" w14:textId="44661C64" w:rsidR="00375610" w:rsidRDefault="00375610" w:rsidP="00375610">
      <w:pPr>
        <w:ind w:left="720"/>
        <w:rPr>
          <w:b/>
          <w:bCs/>
        </w:rPr>
      </w:pPr>
      <w:r>
        <w:rPr>
          <w:b/>
          <w:bCs/>
        </w:rPr>
        <w:t>[FE 002]</w:t>
      </w:r>
    </w:p>
    <w:p w14:paraId="1C5C0E75" w14:textId="12A36816" w:rsidR="00375610" w:rsidRDefault="00375610" w:rsidP="00375610">
      <w:pPr>
        <w:ind w:left="720"/>
        <w:rPr>
          <w:b/>
          <w:bCs/>
        </w:rPr>
      </w:pPr>
    </w:p>
    <w:p w14:paraId="0AF53C6E" w14:textId="7D1BFA62" w:rsidR="00F23FD8" w:rsidRDefault="00F23FD8" w:rsidP="00113C36">
      <w:pPr>
        <w:rPr>
          <w:b/>
          <w:bCs/>
        </w:rPr>
      </w:pPr>
    </w:p>
    <w:p w14:paraId="7A24DD57" w14:textId="210D44D7" w:rsidR="00F23FD8" w:rsidRPr="000B2558" w:rsidRDefault="00F23FD8" w:rsidP="00F23FD8">
      <w:pPr>
        <w:pStyle w:val="Requisito"/>
        <w:pBdr>
          <w:top w:val="single" w:sz="4" w:space="3" w:color="auto" w:shadow="1"/>
        </w:pBdr>
        <w:rPr>
          <w:iCs/>
          <w:color w:val="000000"/>
        </w:rPr>
      </w:pPr>
      <w:bookmarkStart w:id="99" w:name="_Toc27004636"/>
      <w:r>
        <w:rPr>
          <w:iCs/>
        </w:rPr>
        <w:t>[RFPL00</w:t>
      </w:r>
      <w:r w:rsidR="00113C36">
        <w:rPr>
          <w:iCs/>
        </w:rPr>
        <w:t>3</w:t>
      </w:r>
      <w:r>
        <w:rPr>
          <w:iCs/>
        </w:rPr>
        <w:t>]</w:t>
      </w:r>
      <w:r>
        <w:rPr>
          <w:i/>
          <w:color w:val="0000FF"/>
        </w:rPr>
        <w:t xml:space="preserve"> </w:t>
      </w:r>
      <w:r>
        <w:rPr>
          <w:iCs/>
          <w:color w:val="000000"/>
        </w:rPr>
        <w:t>Salvar avaliação</w:t>
      </w:r>
      <w:bookmarkEnd w:id="9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09A0FB" w14:textId="77777777" w:rsidTr="000660E1">
        <w:trPr>
          <w:trHeight w:val="372"/>
        </w:trPr>
        <w:tc>
          <w:tcPr>
            <w:tcW w:w="1683" w:type="dxa"/>
          </w:tcPr>
          <w:p w14:paraId="734C41F2" w14:textId="77777777" w:rsidR="00F23FD8" w:rsidRDefault="00F23FD8" w:rsidP="000660E1">
            <w:pPr>
              <w:jc w:val="left"/>
              <w:rPr>
                <w:b/>
                <w:bCs/>
              </w:rPr>
            </w:pPr>
            <w:r>
              <w:rPr>
                <w:b/>
                <w:bCs/>
              </w:rPr>
              <w:t xml:space="preserve">Prioridade: </w:t>
            </w:r>
          </w:p>
        </w:tc>
        <w:tc>
          <w:tcPr>
            <w:tcW w:w="422" w:type="dxa"/>
          </w:tcPr>
          <w:p w14:paraId="4F8ADE1E"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1D7812D2"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2276C7AD"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1D6F2F7"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E33D3A1"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554AC8E3"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2CB3534F" w14:textId="77777777" w:rsidTr="000660E1">
        <w:trPr>
          <w:trHeight w:val="350"/>
        </w:trPr>
        <w:tc>
          <w:tcPr>
            <w:tcW w:w="1683" w:type="dxa"/>
          </w:tcPr>
          <w:p w14:paraId="597181F7" w14:textId="77777777" w:rsidR="00F23FD8" w:rsidRDefault="00F23FD8" w:rsidP="000660E1">
            <w:pPr>
              <w:jc w:val="left"/>
              <w:rPr>
                <w:b/>
                <w:bCs/>
              </w:rPr>
            </w:pPr>
            <w:r>
              <w:rPr>
                <w:b/>
                <w:bCs/>
              </w:rPr>
              <w:t>Ator(es):</w:t>
            </w:r>
          </w:p>
        </w:tc>
        <w:tc>
          <w:tcPr>
            <w:tcW w:w="7106" w:type="dxa"/>
            <w:gridSpan w:val="6"/>
          </w:tcPr>
          <w:p w14:paraId="7293D730" w14:textId="2EF8B442" w:rsidR="00F23FD8" w:rsidRPr="000B2558" w:rsidRDefault="00F23FD8" w:rsidP="000660E1">
            <w:pPr>
              <w:pStyle w:val="Fillinginstruction"/>
              <w:rPr>
                <w:i w:val="0"/>
                <w:iCs/>
                <w:color w:val="000000"/>
              </w:rPr>
            </w:pPr>
            <w:r>
              <w:rPr>
                <w:i w:val="0"/>
                <w:iCs/>
                <w:color w:val="000000"/>
              </w:rPr>
              <w:t>Aluno, Professor</w:t>
            </w:r>
            <w:r w:rsidRPr="000B2558">
              <w:rPr>
                <w:i w:val="0"/>
                <w:iCs/>
                <w:color w:val="000000"/>
              </w:rPr>
              <w:t>, system</w:t>
            </w:r>
          </w:p>
        </w:tc>
      </w:tr>
      <w:tr w:rsidR="00F23FD8" w14:paraId="4A41BD00" w14:textId="77777777" w:rsidTr="000660E1">
        <w:trPr>
          <w:trHeight w:val="683"/>
        </w:trPr>
        <w:tc>
          <w:tcPr>
            <w:tcW w:w="1683" w:type="dxa"/>
          </w:tcPr>
          <w:p w14:paraId="768FD5BD" w14:textId="77777777" w:rsidR="00F23FD8" w:rsidRDefault="00F23FD8" w:rsidP="000660E1">
            <w:pPr>
              <w:jc w:val="left"/>
              <w:rPr>
                <w:b/>
                <w:bCs/>
              </w:rPr>
            </w:pPr>
            <w:r>
              <w:rPr>
                <w:b/>
                <w:bCs/>
              </w:rPr>
              <w:t>Requisitos associados:</w:t>
            </w:r>
          </w:p>
        </w:tc>
        <w:tc>
          <w:tcPr>
            <w:tcW w:w="7106" w:type="dxa"/>
            <w:gridSpan w:val="6"/>
          </w:tcPr>
          <w:p w14:paraId="07079DEA" w14:textId="77777777" w:rsidR="00F23FD8" w:rsidRPr="000B2558" w:rsidRDefault="00F23FD8" w:rsidP="000660E1">
            <w:pPr>
              <w:jc w:val="left"/>
              <w:rPr>
                <w:bCs/>
                <w:color w:val="000000"/>
              </w:rPr>
            </w:pPr>
            <w:r>
              <w:rPr>
                <w:bCs/>
                <w:color w:val="000000"/>
              </w:rPr>
              <w:t>TODO</w:t>
            </w:r>
          </w:p>
        </w:tc>
      </w:tr>
    </w:tbl>
    <w:p w14:paraId="56FC7C2B" w14:textId="77777777" w:rsidR="00F23FD8" w:rsidRDefault="00F23FD8" w:rsidP="00F23FD8">
      <w:pPr>
        <w:ind w:left="360"/>
        <w:rPr>
          <w:b/>
          <w:bCs/>
        </w:rPr>
      </w:pPr>
    </w:p>
    <w:p w14:paraId="2F346F4A" w14:textId="743E111B" w:rsidR="00F23FD8" w:rsidRPr="009C11FB" w:rsidRDefault="00F23FD8" w:rsidP="00F23FD8">
      <w:pPr>
        <w:ind w:left="360"/>
        <w:rPr>
          <w:color w:val="000000"/>
        </w:rPr>
      </w:pPr>
      <w:r>
        <w:rPr>
          <w:b/>
          <w:bCs/>
        </w:rPr>
        <w:t xml:space="preserve">Descrição: </w:t>
      </w:r>
      <w:r w:rsidR="009C11FB">
        <w:t>Após realizados os fluxos regulares das avaliações pertinentes a professores e alunos, a estes é apresentada a opção de salvar avaliação.</w:t>
      </w:r>
    </w:p>
    <w:p w14:paraId="099E326B" w14:textId="629CE7AE" w:rsidR="00F23FD8" w:rsidRPr="00BB4EC5" w:rsidRDefault="00F23FD8" w:rsidP="00F23FD8">
      <w:pPr>
        <w:ind w:left="360"/>
        <w:rPr>
          <w:iCs/>
          <w:color w:val="000000"/>
        </w:rPr>
      </w:pPr>
      <w:r>
        <w:rPr>
          <w:b/>
          <w:bCs/>
        </w:rPr>
        <w:t>Pré-condições:</w:t>
      </w:r>
      <w:r>
        <w:rPr>
          <w:i/>
          <w:color w:val="0000FF"/>
        </w:rPr>
        <w:t xml:space="preserve"> </w:t>
      </w:r>
      <w:r w:rsidR="009C11FB" w:rsidRPr="00BB4EC5">
        <w:rPr>
          <w:iCs/>
          <w:color w:val="000000"/>
        </w:rPr>
        <w:t>O usuário (professor ou aluno) já cadastrado e logado, completou/preencheu todas as respostas obrigatórias do questionário atual.</w:t>
      </w:r>
    </w:p>
    <w:p w14:paraId="1500DFC2" w14:textId="4C5C5B85" w:rsidR="00F23FD8" w:rsidRPr="009C11FB" w:rsidRDefault="00F23FD8" w:rsidP="00F23FD8">
      <w:pPr>
        <w:ind w:left="360"/>
        <w:rPr>
          <w:i/>
          <w:iCs/>
          <w:color w:val="0000FF"/>
        </w:rPr>
      </w:pPr>
      <w:r>
        <w:rPr>
          <w:b/>
          <w:bCs/>
        </w:rPr>
        <w:t xml:space="preserve">Pós-condições: </w:t>
      </w:r>
      <w:r w:rsidR="009C11FB">
        <w:t>O usuário é redirecionado para a página com a listagem pertinente a ele, sendo proibído o acesso ao questionário já confirmado como salvo para qualquer fim.</w:t>
      </w:r>
    </w:p>
    <w:p w14:paraId="5D94C162" w14:textId="77777777" w:rsidR="00F23FD8" w:rsidRDefault="00F23FD8" w:rsidP="00F23FD8">
      <w:pPr>
        <w:ind w:left="360"/>
        <w:rPr>
          <w:b/>
          <w:bCs/>
        </w:rPr>
      </w:pPr>
      <w:r>
        <w:rPr>
          <w:b/>
          <w:bCs/>
        </w:rPr>
        <w:t>Fluxo principal</w:t>
      </w:r>
    </w:p>
    <w:p w14:paraId="2ECBB760" w14:textId="4D3519C0" w:rsidR="00F23FD8" w:rsidRDefault="009C11FB" w:rsidP="00BB4EC5">
      <w:pPr>
        <w:numPr>
          <w:ilvl w:val="0"/>
          <w:numId w:val="12"/>
        </w:numPr>
      </w:pPr>
      <w:r>
        <w:t>O Usuário, com o questionário corrente já totalmente preenchido, seleciona a opção de salvar avaliação</w:t>
      </w:r>
    </w:p>
    <w:p w14:paraId="5846B17E" w14:textId="257A7E73" w:rsidR="00F23FD8" w:rsidRDefault="005E6B28" w:rsidP="00BB4EC5">
      <w:pPr>
        <w:numPr>
          <w:ilvl w:val="0"/>
          <w:numId w:val="12"/>
        </w:numPr>
      </w:pPr>
      <w:r>
        <w:t xml:space="preserve">Após confirmar a opção de salvar avaliação, o sistema envia a avaliação para o banco de dados e redireciona o </w:t>
      </w:r>
      <w:r w:rsidR="00CF0E91">
        <w:t>usuário para a listagem pertinente a ele.</w:t>
      </w:r>
    </w:p>
    <w:p w14:paraId="2B1423E3" w14:textId="304D15BE" w:rsidR="00F23FD8" w:rsidRDefault="00CF0E91" w:rsidP="00BB4EC5">
      <w:pPr>
        <w:numPr>
          <w:ilvl w:val="0"/>
          <w:numId w:val="12"/>
        </w:numPr>
      </w:pPr>
      <w:r>
        <w:t>O sistema proíbe a entrada do usuário no item já salvo e o usuário agora pode selecionar um item que ainda nao tenha sido confirmado salvo ou sair.</w:t>
      </w:r>
    </w:p>
    <w:p w14:paraId="3EB191A2" w14:textId="77777777" w:rsidR="00F23FD8" w:rsidRDefault="00F23FD8" w:rsidP="00F23FD8">
      <w:pPr>
        <w:ind w:left="1080"/>
      </w:pPr>
    </w:p>
    <w:p w14:paraId="3D2CC958" w14:textId="77777777" w:rsidR="00F23FD8" w:rsidRDefault="00F23FD8" w:rsidP="00F23FD8">
      <w:pPr>
        <w:ind w:left="360"/>
        <w:rPr>
          <w:b/>
          <w:bCs/>
        </w:rPr>
      </w:pPr>
      <w:r>
        <w:rPr>
          <w:b/>
          <w:bCs/>
        </w:rPr>
        <w:t>Fluxos alternativos</w:t>
      </w:r>
    </w:p>
    <w:p w14:paraId="7A351878" w14:textId="77777777" w:rsidR="00F23FD8" w:rsidRDefault="00F23FD8" w:rsidP="00F23FD8">
      <w:pPr>
        <w:ind w:left="720"/>
        <w:rPr>
          <w:b/>
          <w:bCs/>
        </w:rPr>
      </w:pPr>
      <w:r>
        <w:rPr>
          <w:b/>
          <w:bCs/>
        </w:rPr>
        <w:t xml:space="preserve">[FA 001] </w:t>
      </w:r>
    </w:p>
    <w:p w14:paraId="61F8BC30" w14:textId="77777777" w:rsidR="00F23FD8" w:rsidRPr="000B2558" w:rsidRDefault="00F23FD8" w:rsidP="00F23FD8">
      <w:pPr>
        <w:pStyle w:val="Fillinginstruction"/>
        <w:ind w:left="851"/>
        <w:rPr>
          <w:i w:val="0"/>
          <w:iCs/>
          <w:color w:val="000000"/>
        </w:rPr>
      </w:pPr>
    </w:p>
    <w:p w14:paraId="1E585C60" w14:textId="77777777" w:rsidR="00F23FD8" w:rsidRDefault="00F23FD8" w:rsidP="00F23FD8">
      <w:pPr>
        <w:ind w:left="720"/>
        <w:rPr>
          <w:b/>
          <w:bCs/>
        </w:rPr>
      </w:pPr>
      <w:r>
        <w:rPr>
          <w:b/>
          <w:bCs/>
        </w:rPr>
        <w:t xml:space="preserve">[FA 002] </w:t>
      </w:r>
    </w:p>
    <w:p w14:paraId="3EDC87AC" w14:textId="77777777" w:rsidR="00F23FD8" w:rsidRPr="00375610" w:rsidRDefault="00F23FD8" w:rsidP="00F23FD8">
      <w:pPr>
        <w:pStyle w:val="Fillinginstruction"/>
        <w:ind w:left="851"/>
        <w:rPr>
          <w:i w:val="0"/>
          <w:iCs/>
          <w:color w:val="000000"/>
        </w:rPr>
      </w:pPr>
    </w:p>
    <w:p w14:paraId="2D4D9F30" w14:textId="77777777" w:rsidR="00F23FD8" w:rsidRPr="00375610" w:rsidRDefault="00F23FD8" w:rsidP="00F23FD8"/>
    <w:p w14:paraId="15E0B5C7" w14:textId="77777777" w:rsidR="00F23FD8" w:rsidRPr="007F3B74" w:rsidRDefault="00F23FD8" w:rsidP="00F23FD8"/>
    <w:p w14:paraId="68AA55C1" w14:textId="77777777" w:rsidR="00F23FD8" w:rsidRDefault="00F23FD8" w:rsidP="00F23FD8">
      <w:pPr>
        <w:pStyle w:val="BodyTextIndent2"/>
        <w:ind w:left="0"/>
        <w:rPr>
          <w:rFonts w:ascii="Times New Roman" w:hAnsi="Times New Roman" w:cs="Times New Roman"/>
        </w:rPr>
      </w:pPr>
    </w:p>
    <w:p w14:paraId="69A8AB5F" w14:textId="77777777" w:rsidR="00F23FD8" w:rsidRDefault="00F23FD8" w:rsidP="00F23FD8">
      <w:pPr>
        <w:ind w:left="360"/>
        <w:rPr>
          <w:b/>
          <w:bCs/>
        </w:rPr>
      </w:pPr>
      <w:r>
        <w:rPr>
          <w:b/>
          <w:bCs/>
        </w:rPr>
        <w:t>Fluxos de erro</w:t>
      </w:r>
    </w:p>
    <w:p w14:paraId="06C348B0" w14:textId="77777777" w:rsidR="00F23FD8" w:rsidRDefault="00F23FD8" w:rsidP="00F23FD8">
      <w:pPr>
        <w:ind w:left="720"/>
        <w:rPr>
          <w:b/>
          <w:bCs/>
        </w:rPr>
      </w:pPr>
      <w:r>
        <w:rPr>
          <w:b/>
          <w:bCs/>
        </w:rPr>
        <w:t>[FE 001]</w:t>
      </w:r>
    </w:p>
    <w:p w14:paraId="0CC82E01" w14:textId="77777777" w:rsidR="00F23FD8" w:rsidRPr="000B2558" w:rsidRDefault="00F23FD8" w:rsidP="00F23FD8">
      <w:pPr>
        <w:pStyle w:val="Fillinginstruction"/>
        <w:ind w:left="851"/>
        <w:rPr>
          <w:i w:val="0"/>
          <w:iCs/>
          <w:color w:val="000000"/>
        </w:rPr>
      </w:pPr>
    </w:p>
    <w:p w14:paraId="76999A53" w14:textId="77777777" w:rsidR="00F23FD8" w:rsidRDefault="00F23FD8" w:rsidP="00F23FD8">
      <w:pPr>
        <w:ind w:left="720"/>
        <w:rPr>
          <w:b/>
          <w:bCs/>
        </w:rPr>
      </w:pPr>
      <w:r>
        <w:rPr>
          <w:b/>
          <w:bCs/>
        </w:rPr>
        <w:t>[FE 002]</w:t>
      </w:r>
    </w:p>
    <w:p w14:paraId="35618B2C" w14:textId="77777777" w:rsidR="00F23FD8" w:rsidRDefault="00F23FD8" w:rsidP="00375610">
      <w:pPr>
        <w:ind w:left="720"/>
        <w:rPr>
          <w:b/>
          <w:bCs/>
        </w:rPr>
      </w:pPr>
    </w:p>
    <w:p w14:paraId="70A2943C" w14:textId="43B5D141" w:rsidR="00F23FD8" w:rsidRPr="000B2558" w:rsidRDefault="00F23FD8" w:rsidP="00F23FD8">
      <w:pPr>
        <w:pStyle w:val="Requisito"/>
        <w:pBdr>
          <w:top w:val="single" w:sz="4" w:space="3" w:color="auto" w:shadow="1"/>
        </w:pBdr>
        <w:rPr>
          <w:iCs/>
          <w:color w:val="000000"/>
        </w:rPr>
      </w:pPr>
      <w:bookmarkStart w:id="100" w:name="_Toc27004637"/>
      <w:r>
        <w:rPr>
          <w:iCs/>
        </w:rPr>
        <w:lastRenderedPageBreak/>
        <w:t>[RFPL00</w:t>
      </w:r>
      <w:r w:rsidR="00113C36">
        <w:rPr>
          <w:iCs/>
        </w:rPr>
        <w:t>4</w:t>
      </w:r>
      <w:r>
        <w:rPr>
          <w:iCs/>
        </w:rPr>
        <w:t>]</w:t>
      </w:r>
      <w:r>
        <w:rPr>
          <w:i/>
          <w:color w:val="0000FF"/>
        </w:rPr>
        <w:t xml:space="preserve"> </w:t>
      </w:r>
      <w:r>
        <w:rPr>
          <w:iCs/>
          <w:color w:val="000000"/>
        </w:rPr>
        <w:t>Exportar Avaliações</w:t>
      </w:r>
      <w:bookmarkEnd w:id="10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766B84DE" w14:textId="77777777" w:rsidTr="000660E1">
        <w:trPr>
          <w:trHeight w:val="372"/>
        </w:trPr>
        <w:tc>
          <w:tcPr>
            <w:tcW w:w="1683" w:type="dxa"/>
          </w:tcPr>
          <w:p w14:paraId="281DA441" w14:textId="77777777" w:rsidR="00F23FD8" w:rsidRDefault="00F23FD8" w:rsidP="000660E1">
            <w:pPr>
              <w:jc w:val="left"/>
              <w:rPr>
                <w:b/>
                <w:bCs/>
              </w:rPr>
            </w:pPr>
            <w:r>
              <w:rPr>
                <w:b/>
                <w:bCs/>
              </w:rPr>
              <w:t xml:space="preserve">Prioridade: </w:t>
            </w:r>
          </w:p>
        </w:tc>
        <w:tc>
          <w:tcPr>
            <w:tcW w:w="422" w:type="dxa"/>
          </w:tcPr>
          <w:p w14:paraId="14332A8E"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09F4545E"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7D555843"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4E27F26F"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6D8C5BF8"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CB13C85"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0E3436C3" w14:textId="77777777" w:rsidTr="000660E1">
        <w:trPr>
          <w:trHeight w:val="350"/>
        </w:trPr>
        <w:tc>
          <w:tcPr>
            <w:tcW w:w="1683" w:type="dxa"/>
          </w:tcPr>
          <w:p w14:paraId="15D52E97" w14:textId="77777777" w:rsidR="00F23FD8" w:rsidRDefault="00F23FD8" w:rsidP="000660E1">
            <w:pPr>
              <w:jc w:val="left"/>
              <w:rPr>
                <w:b/>
                <w:bCs/>
              </w:rPr>
            </w:pPr>
            <w:r>
              <w:rPr>
                <w:b/>
                <w:bCs/>
              </w:rPr>
              <w:t>Ator(es):</w:t>
            </w:r>
          </w:p>
        </w:tc>
        <w:tc>
          <w:tcPr>
            <w:tcW w:w="7106" w:type="dxa"/>
            <w:gridSpan w:val="6"/>
          </w:tcPr>
          <w:p w14:paraId="2E6906BC" w14:textId="59F9352F" w:rsidR="00F23FD8" w:rsidRPr="000B2558" w:rsidRDefault="00F23FD8" w:rsidP="000660E1">
            <w:pPr>
              <w:pStyle w:val="Fillinginstruction"/>
              <w:rPr>
                <w:i w:val="0"/>
                <w:iCs/>
                <w:color w:val="000000"/>
              </w:rPr>
            </w:pPr>
            <w:r>
              <w:rPr>
                <w:i w:val="0"/>
                <w:iCs/>
                <w:color w:val="000000"/>
              </w:rPr>
              <w:t>NAPSI</w:t>
            </w:r>
            <w:r w:rsidRPr="000B2558">
              <w:rPr>
                <w:i w:val="0"/>
                <w:iCs/>
                <w:color w:val="000000"/>
              </w:rPr>
              <w:t>, system</w:t>
            </w:r>
          </w:p>
        </w:tc>
      </w:tr>
      <w:tr w:rsidR="00F23FD8" w14:paraId="76358F61" w14:textId="77777777" w:rsidTr="000660E1">
        <w:trPr>
          <w:trHeight w:val="683"/>
        </w:trPr>
        <w:tc>
          <w:tcPr>
            <w:tcW w:w="1683" w:type="dxa"/>
          </w:tcPr>
          <w:p w14:paraId="04258FDD" w14:textId="77777777" w:rsidR="00F23FD8" w:rsidRDefault="00F23FD8" w:rsidP="000660E1">
            <w:pPr>
              <w:jc w:val="left"/>
              <w:rPr>
                <w:b/>
                <w:bCs/>
              </w:rPr>
            </w:pPr>
            <w:r>
              <w:rPr>
                <w:b/>
                <w:bCs/>
              </w:rPr>
              <w:t>Requisitos associados:</w:t>
            </w:r>
          </w:p>
        </w:tc>
        <w:tc>
          <w:tcPr>
            <w:tcW w:w="7106" w:type="dxa"/>
            <w:gridSpan w:val="6"/>
          </w:tcPr>
          <w:p w14:paraId="300CCD87" w14:textId="77777777" w:rsidR="00F23FD8" w:rsidRPr="000B2558" w:rsidRDefault="00F23FD8" w:rsidP="000660E1">
            <w:pPr>
              <w:jc w:val="left"/>
              <w:rPr>
                <w:bCs/>
                <w:color w:val="000000"/>
              </w:rPr>
            </w:pPr>
            <w:r>
              <w:rPr>
                <w:bCs/>
                <w:color w:val="000000"/>
              </w:rPr>
              <w:t>TODO</w:t>
            </w:r>
          </w:p>
        </w:tc>
      </w:tr>
    </w:tbl>
    <w:p w14:paraId="7FCA662F" w14:textId="77777777" w:rsidR="00F23FD8" w:rsidRDefault="00F23FD8" w:rsidP="00F23FD8">
      <w:pPr>
        <w:ind w:left="360"/>
        <w:rPr>
          <w:b/>
          <w:bCs/>
        </w:rPr>
      </w:pPr>
    </w:p>
    <w:p w14:paraId="12BF1349" w14:textId="04789935" w:rsidR="00F23FD8" w:rsidRPr="00CF0E91" w:rsidRDefault="00F23FD8" w:rsidP="00F23FD8">
      <w:pPr>
        <w:ind w:left="360"/>
        <w:rPr>
          <w:color w:val="000000"/>
        </w:rPr>
      </w:pPr>
      <w:r>
        <w:rPr>
          <w:b/>
          <w:bCs/>
        </w:rPr>
        <w:t xml:space="preserve">Descrição: </w:t>
      </w:r>
      <w:r w:rsidR="00CF0E91">
        <w:t>Este caso de uso é de uso exclusivo do NAPSI, para extrair os resultados das avaliações submetidas pelos usuários (alunos e professores) e utilizar estes dados para tratamentos internos.</w:t>
      </w:r>
    </w:p>
    <w:p w14:paraId="475394E3" w14:textId="2E501CAF" w:rsidR="00F23FD8" w:rsidRPr="00BB4EC5" w:rsidRDefault="00F23FD8" w:rsidP="00F23FD8">
      <w:pPr>
        <w:ind w:left="360"/>
        <w:rPr>
          <w:iCs/>
          <w:color w:val="000000"/>
        </w:rPr>
      </w:pPr>
      <w:r>
        <w:rPr>
          <w:b/>
          <w:bCs/>
        </w:rPr>
        <w:t>Pré-condições:</w:t>
      </w:r>
      <w:r>
        <w:rPr>
          <w:i/>
          <w:color w:val="0000FF"/>
        </w:rPr>
        <w:t xml:space="preserve"> </w:t>
      </w:r>
      <w:r w:rsidR="00C058D3" w:rsidRPr="00BB4EC5">
        <w:rPr>
          <w:iCs/>
          <w:color w:val="000000"/>
        </w:rPr>
        <w:t>Um usuário do tipo</w:t>
      </w:r>
      <w:r w:rsidR="00CF0E91" w:rsidRPr="00BB4EC5">
        <w:rPr>
          <w:iCs/>
          <w:color w:val="000000"/>
        </w:rPr>
        <w:t xml:space="preserve"> NAPSI, logado ao sistema, pode</w:t>
      </w:r>
      <w:r w:rsidR="00C058D3" w:rsidRPr="00BB4EC5">
        <w:rPr>
          <w:iCs/>
          <w:color w:val="000000"/>
        </w:rPr>
        <w:t xml:space="preserve"> utilizar este caso de uso e</w:t>
      </w:r>
      <w:r w:rsidR="00CF0E91" w:rsidRPr="00BB4EC5">
        <w:rPr>
          <w:iCs/>
          <w:color w:val="000000"/>
        </w:rPr>
        <w:t xml:space="preserve"> extrair o pacote de avaliações submetidas por usuários (Alunos e Professores) </w:t>
      </w:r>
      <w:r w:rsidR="00C058D3" w:rsidRPr="00BB4EC5">
        <w:rPr>
          <w:iCs/>
          <w:color w:val="000000"/>
        </w:rPr>
        <w:t xml:space="preserve">se estivermos </w:t>
      </w:r>
      <w:r w:rsidR="00CF0E91" w:rsidRPr="00BB4EC5">
        <w:rPr>
          <w:iCs/>
          <w:color w:val="000000"/>
        </w:rPr>
        <w:t>ao final do período de avaliação.</w:t>
      </w:r>
    </w:p>
    <w:p w14:paraId="6C83993C" w14:textId="493FDB68" w:rsidR="00F23FD8" w:rsidRPr="000B2558" w:rsidRDefault="00F23FD8" w:rsidP="00F23FD8">
      <w:pPr>
        <w:ind w:left="360"/>
        <w:rPr>
          <w:i/>
          <w:iCs/>
          <w:color w:val="0000FF"/>
        </w:rPr>
      </w:pPr>
      <w:r>
        <w:rPr>
          <w:b/>
          <w:bCs/>
        </w:rPr>
        <w:t xml:space="preserve">Pós-condições: </w:t>
      </w:r>
      <w:r w:rsidR="008D7987">
        <w:t>O usuário do tipo NAPSI recebe um pacote de dados composto p</w:t>
      </w:r>
      <w:r w:rsidR="008D7987">
        <w:t>elas respostas aos questionários dos diversos usuários que os realizaram no período de avaliação</w:t>
      </w:r>
      <w:r w:rsidR="008D7987">
        <w:t>, a ser utilizado para tratamentos internos ao NAPSI.</w:t>
      </w:r>
    </w:p>
    <w:p w14:paraId="0F9A8BA9" w14:textId="77777777" w:rsidR="00F23FD8" w:rsidRDefault="00F23FD8" w:rsidP="00F23FD8">
      <w:pPr>
        <w:ind w:left="360"/>
        <w:rPr>
          <w:b/>
          <w:bCs/>
        </w:rPr>
      </w:pPr>
      <w:r>
        <w:rPr>
          <w:b/>
          <w:bCs/>
        </w:rPr>
        <w:t>Fluxo principal</w:t>
      </w:r>
    </w:p>
    <w:p w14:paraId="36EC856C" w14:textId="37DA6FCE" w:rsidR="00F23FD8" w:rsidRDefault="00B475B7" w:rsidP="00BB4EC5">
      <w:pPr>
        <w:numPr>
          <w:ilvl w:val="0"/>
          <w:numId w:val="13"/>
        </w:numPr>
      </w:pPr>
      <w:r>
        <w:t>O NAPSI loga no sistema e navega até a sua lista de funções exclusivas</w:t>
      </w:r>
    </w:p>
    <w:p w14:paraId="16ECD2B0" w14:textId="77777777" w:rsidR="00B475B7" w:rsidRDefault="00B475B7" w:rsidP="00BB4EC5">
      <w:pPr>
        <w:numPr>
          <w:ilvl w:val="0"/>
          <w:numId w:val="13"/>
        </w:numPr>
      </w:pPr>
      <w:r>
        <w:t>Selecionada a opção de exportar avaliações, o sistema verifica se o periodo de avaliações já foi concluído.</w:t>
      </w:r>
    </w:p>
    <w:p w14:paraId="3B19D09F" w14:textId="0D7FD3E6" w:rsidR="00F23FD8" w:rsidRDefault="00B475B7" w:rsidP="00BB4EC5">
      <w:pPr>
        <w:numPr>
          <w:ilvl w:val="0"/>
          <w:numId w:val="13"/>
        </w:numPr>
      </w:pPr>
      <w:r>
        <w:t>Estando concluído o período de avaliação, a requisição é validada e o pacote de dados é cedido pelo sistema ao NAPSI.</w:t>
      </w:r>
    </w:p>
    <w:p w14:paraId="7BF0D71F" w14:textId="5E2045F0" w:rsidR="00B475B7" w:rsidRDefault="00B475B7" w:rsidP="00BB4EC5">
      <w:pPr>
        <w:numPr>
          <w:ilvl w:val="0"/>
          <w:numId w:val="13"/>
        </w:numPr>
      </w:pPr>
      <w:r>
        <w:t>O sistema le</w:t>
      </w:r>
      <w:r w:rsidR="00C058D3">
        <w:t>va o usuário de volta a página com a sua lista de funções, onde ele pode selecionar outra função, a mesma ou sair.</w:t>
      </w:r>
    </w:p>
    <w:p w14:paraId="68652FBD" w14:textId="77777777" w:rsidR="00F23FD8" w:rsidRDefault="00F23FD8" w:rsidP="00F23FD8">
      <w:pPr>
        <w:ind w:left="1080"/>
      </w:pPr>
    </w:p>
    <w:p w14:paraId="0CE5468C" w14:textId="77777777" w:rsidR="00F23FD8" w:rsidRDefault="00F23FD8" w:rsidP="00F23FD8">
      <w:pPr>
        <w:ind w:left="360"/>
        <w:rPr>
          <w:b/>
          <w:bCs/>
        </w:rPr>
      </w:pPr>
      <w:r>
        <w:rPr>
          <w:b/>
          <w:bCs/>
        </w:rPr>
        <w:t>Fluxos alternativos</w:t>
      </w:r>
    </w:p>
    <w:p w14:paraId="52D01704" w14:textId="77777777" w:rsidR="00F23FD8" w:rsidRDefault="00F23FD8" w:rsidP="00F23FD8">
      <w:pPr>
        <w:ind w:left="720"/>
        <w:rPr>
          <w:b/>
          <w:bCs/>
        </w:rPr>
      </w:pPr>
      <w:r>
        <w:rPr>
          <w:b/>
          <w:bCs/>
        </w:rPr>
        <w:t xml:space="preserve">[FA 001] </w:t>
      </w:r>
    </w:p>
    <w:p w14:paraId="140FCA19" w14:textId="77777777" w:rsidR="00F23FD8" w:rsidRPr="000B2558" w:rsidRDefault="00F23FD8" w:rsidP="00F23FD8">
      <w:pPr>
        <w:pStyle w:val="Fillinginstruction"/>
        <w:ind w:left="851"/>
        <w:rPr>
          <w:i w:val="0"/>
          <w:iCs/>
          <w:color w:val="000000"/>
        </w:rPr>
      </w:pPr>
    </w:p>
    <w:p w14:paraId="3CC8EC29" w14:textId="77777777" w:rsidR="00F23FD8" w:rsidRDefault="00F23FD8" w:rsidP="00F23FD8">
      <w:pPr>
        <w:ind w:left="720"/>
        <w:rPr>
          <w:b/>
          <w:bCs/>
        </w:rPr>
      </w:pPr>
      <w:r>
        <w:rPr>
          <w:b/>
          <w:bCs/>
        </w:rPr>
        <w:t xml:space="preserve">[FA 002] </w:t>
      </w:r>
    </w:p>
    <w:p w14:paraId="0318BAE3" w14:textId="77777777" w:rsidR="00F23FD8" w:rsidRPr="00375610" w:rsidRDefault="00F23FD8" w:rsidP="00F23FD8">
      <w:pPr>
        <w:pStyle w:val="Fillinginstruction"/>
        <w:ind w:left="851"/>
        <w:rPr>
          <w:i w:val="0"/>
          <w:iCs/>
          <w:color w:val="000000"/>
        </w:rPr>
      </w:pPr>
    </w:p>
    <w:p w14:paraId="66C64FB5" w14:textId="77777777" w:rsidR="00F23FD8" w:rsidRPr="00375610" w:rsidRDefault="00F23FD8" w:rsidP="00F23FD8"/>
    <w:p w14:paraId="60ECCA44" w14:textId="77777777" w:rsidR="00F23FD8" w:rsidRPr="007F3B74" w:rsidRDefault="00F23FD8" w:rsidP="00F23FD8"/>
    <w:p w14:paraId="771878AD" w14:textId="77777777" w:rsidR="00F23FD8" w:rsidRDefault="00F23FD8" w:rsidP="00F23FD8">
      <w:pPr>
        <w:pStyle w:val="BodyTextIndent2"/>
        <w:ind w:left="0"/>
        <w:rPr>
          <w:rFonts w:ascii="Times New Roman" w:hAnsi="Times New Roman" w:cs="Times New Roman"/>
        </w:rPr>
      </w:pPr>
    </w:p>
    <w:p w14:paraId="00DA8D39" w14:textId="77777777" w:rsidR="00F23FD8" w:rsidRDefault="00F23FD8" w:rsidP="00F23FD8">
      <w:pPr>
        <w:ind w:left="360"/>
        <w:rPr>
          <w:b/>
          <w:bCs/>
        </w:rPr>
      </w:pPr>
      <w:r>
        <w:rPr>
          <w:b/>
          <w:bCs/>
        </w:rPr>
        <w:t>Fluxos de erro</w:t>
      </w:r>
    </w:p>
    <w:p w14:paraId="5B68674C" w14:textId="77777777" w:rsidR="00F23FD8" w:rsidRDefault="00F23FD8" w:rsidP="00F23FD8">
      <w:pPr>
        <w:ind w:left="720"/>
        <w:rPr>
          <w:b/>
          <w:bCs/>
        </w:rPr>
      </w:pPr>
      <w:r>
        <w:rPr>
          <w:b/>
          <w:bCs/>
        </w:rPr>
        <w:t>[FE 001]</w:t>
      </w:r>
    </w:p>
    <w:p w14:paraId="4F4FB32A" w14:textId="77777777" w:rsidR="00F23FD8" w:rsidRPr="000B2558" w:rsidRDefault="00F23FD8" w:rsidP="00F23FD8">
      <w:pPr>
        <w:pStyle w:val="Fillinginstruction"/>
        <w:ind w:left="851"/>
        <w:rPr>
          <w:i w:val="0"/>
          <w:iCs/>
          <w:color w:val="000000"/>
        </w:rPr>
      </w:pPr>
    </w:p>
    <w:p w14:paraId="3F992E6C" w14:textId="2EBA6448" w:rsidR="00F23FD8" w:rsidRDefault="00F23FD8" w:rsidP="00F23FD8">
      <w:pPr>
        <w:ind w:left="720"/>
        <w:rPr>
          <w:b/>
          <w:bCs/>
        </w:rPr>
      </w:pPr>
      <w:r>
        <w:rPr>
          <w:b/>
          <w:bCs/>
        </w:rPr>
        <w:t>[FE 002]</w:t>
      </w:r>
    </w:p>
    <w:p w14:paraId="3FA5D8C0" w14:textId="5879193C" w:rsidR="00F23FD8" w:rsidRDefault="00F23FD8" w:rsidP="00F23FD8">
      <w:pPr>
        <w:ind w:left="720"/>
        <w:rPr>
          <w:b/>
          <w:bCs/>
        </w:rPr>
      </w:pPr>
    </w:p>
    <w:p w14:paraId="3A08A707" w14:textId="78357904" w:rsidR="00F23FD8" w:rsidRPr="000B2558" w:rsidRDefault="00F23FD8" w:rsidP="00F23FD8">
      <w:pPr>
        <w:pStyle w:val="Requisito"/>
        <w:pBdr>
          <w:top w:val="single" w:sz="4" w:space="3" w:color="auto" w:shadow="1"/>
        </w:pBdr>
        <w:rPr>
          <w:iCs/>
          <w:color w:val="000000"/>
        </w:rPr>
      </w:pPr>
      <w:bookmarkStart w:id="101" w:name="_Toc27004638"/>
      <w:r>
        <w:rPr>
          <w:iCs/>
        </w:rPr>
        <w:lastRenderedPageBreak/>
        <w:t>[RFPL005]</w:t>
      </w:r>
      <w:r>
        <w:rPr>
          <w:iCs/>
          <w:color w:val="000000"/>
        </w:rPr>
        <w:t xml:space="preserve"> Exportar Questionários</w:t>
      </w:r>
      <w:bookmarkEnd w:id="10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3"/>
        <w:gridCol w:w="422"/>
        <w:gridCol w:w="1946"/>
        <w:gridCol w:w="446"/>
        <w:gridCol w:w="1921"/>
        <w:gridCol w:w="471"/>
        <w:gridCol w:w="1900"/>
      </w:tblGrid>
      <w:tr w:rsidR="00F23FD8" w14:paraId="312A35D0" w14:textId="77777777" w:rsidTr="000660E1">
        <w:trPr>
          <w:trHeight w:val="372"/>
        </w:trPr>
        <w:tc>
          <w:tcPr>
            <w:tcW w:w="1683" w:type="dxa"/>
          </w:tcPr>
          <w:p w14:paraId="78FC8E02" w14:textId="77777777" w:rsidR="00F23FD8" w:rsidRDefault="00F23FD8" w:rsidP="000660E1">
            <w:pPr>
              <w:jc w:val="left"/>
              <w:rPr>
                <w:b/>
                <w:bCs/>
              </w:rPr>
            </w:pPr>
            <w:r>
              <w:rPr>
                <w:b/>
                <w:bCs/>
              </w:rPr>
              <w:t xml:space="preserve">Prioridade: </w:t>
            </w:r>
          </w:p>
        </w:tc>
        <w:tc>
          <w:tcPr>
            <w:tcW w:w="422" w:type="dxa"/>
          </w:tcPr>
          <w:p w14:paraId="0BE0D419"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1"/>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46" w:type="dxa"/>
          </w:tcPr>
          <w:p w14:paraId="4B356FD0"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46" w:type="dxa"/>
          </w:tcPr>
          <w:p w14:paraId="5C0F6942"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21" w:type="dxa"/>
          </w:tcPr>
          <w:p w14:paraId="5645FBFE"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1" w:type="dxa"/>
          </w:tcPr>
          <w:p w14:paraId="55E11225" w14:textId="77777777" w:rsidR="00F23FD8" w:rsidRDefault="00F23FD8" w:rsidP="000660E1">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897" w:type="dxa"/>
          </w:tcPr>
          <w:p w14:paraId="3681EB3C" w14:textId="77777777" w:rsidR="00F23FD8" w:rsidRDefault="00F23FD8" w:rsidP="000660E1">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F23FD8" w14:paraId="4EC1328D" w14:textId="77777777" w:rsidTr="000660E1">
        <w:trPr>
          <w:trHeight w:val="350"/>
        </w:trPr>
        <w:tc>
          <w:tcPr>
            <w:tcW w:w="1683" w:type="dxa"/>
          </w:tcPr>
          <w:p w14:paraId="3B5F3E4F" w14:textId="77777777" w:rsidR="00F23FD8" w:rsidRDefault="00F23FD8" w:rsidP="000660E1">
            <w:pPr>
              <w:jc w:val="left"/>
              <w:rPr>
                <w:b/>
                <w:bCs/>
              </w:rPr>
            </w:pPr>
            <w:r>
              <w:rPr>
                <w:b/>
                <w:bCs/>
              </w:rPr>
              <w:t>Ator(es):</w:t>
            </w:r>
          </w:p>
        </w:tc>
        <w:tc>
          <w:tcPr>
            <w:tcW w:w="7106" w:type="dxa"/>
            <w:gridSpan w:val="6"/>
          </w:tcPr>
          <w:p w14:paraId="4FE63D0E" w14:textId="77777777" w:rsidR="00F23FD8" w:rsidRPr="000B2558" w:rsidRDefault="00F23FD8" w:rsidP="000660E1">
            <w:pPr>
              <w:pStyle w:val="Fillinginstruction"/>
              <w:rPr>
                <w:i w:val="0"/>
                <w:iCs/>
                <w:color w:val="000000"/>
              </w:rPr>
            </w:pPr>
            <w:r>
              <w:rPr>
                <w:i w:val="0"/>
                <w:iCs/>
                <w:color w:val="000000"/>
              </w:rPr>
              <w:t>NAPSI</w:t>
            </w:r>
            <w:r w:rsidRPr="000B2558">
              <w:rPr>
                <w:i w:val="0"/>
                <w:iCs/>
                <w:color w:val="000000"/>
              </w:rPr>
              <w:t>, system</w:t>
            </w:r>
          </w:p>
        </w:tc>
      </w:tr>
      <w:tr w:rsidR="00F23FD8" w14:paraId="42218C77" w14:textId="77777777" w:rsidTr="000660E1">
        <w:trPr>
          <w:trHeight w:val="683"/>
        </w:trPr>
        <w:tc>
          <w:tcPr>
            <w:tcW w:w="1683" w:type="dxa"/>
          </w:tcPr>
          <w:p w14:paraId="64BD3DB6" w14:textId="77777777" w:rsidR="00F23FD8" w:rsidRDefault="00F23FD8" w:rsidP="000660E1">
            <w:pPr>
              <w:jc w:val="left"/>
              <w:rPr>
                <w:b/>
                <w:bCs/>
              </w:rPr>
            </w:pPr>
            <w:r>
              <w:rPr>
                <w:b/>
                <w:bCs/>
              </w:rPr>
              <w:t>Requisitos associados:</w:t>
            </w:r>
          </w:p>
        </w:tc>
        <w:tc>
          <w:tcPr>
            <w:tcW w:w="7106" w:type="dxa"/>
            <w:gridSpan w:val="6"/>
          </w:tcPr>
          <w:p w14:paraId="4AF55DF0" w14:textId="77777777" w:rsidR="00F23FD8" w:rsidRPr="000B2558" w:rsidRDefault="00F23FD8" w:rsidP="000660E1">
            <w:pPr>
              <w:jc w:val="left"/>
              <w:rPr>
                <w:bCs/>
                <w:color w:val="000000"/>
              </w:rPr>
            </w:pPr>
            <w:r>
              <w:rPr>
                <w:bCs/>
                <w:color w:val="000000"/>
              </w:rPr>
              <w:t>TODO</w:t>
            </w:r>
          </w:p>
        </w:tc>
      </w:tr>
    </w:tbl>
    <w:p w14:paraId="1C1687A0" w14:textId="77777777" w:rsidR="00F23FD8" w:rsidRDefault="00F23FD8" w:rsidP="00F23FD8">
      <w:pPr>
        <w:ind w:left="360"/>
        <w:rPr>
          <w:b/>
          <w:bCs/>
        </w:rPr>
      </w:pPr>
    </w:p>
    <w:p w14:paraId="275DC929" w14:textId="03C690DA" w:rsidR="00F23FD8" w:rsidRPr="000B2558" w:rsidRDefault="00F23FD8" w:rsidP="00F23FD8">
      <w:pPr>
        <w:ind w:left="360"/>
        <w:rPr>
          <w:color w:val="000000"/>
        </w:rPr>
      </w:pPr>
      <w:r>
        <w:rPr>
          <w:b/>
          <w:bCs/>
        </w:rPr>
        <w:t xml:space="preserve">Descrição: </w:t>
      </w:r>
      <w:r w:rsidR="00C058D3">
        <w:t xml:space="preserve">Este caso de uso é de uso exclusivo do NAPSI, para extrair </w:t>
      </w:r>
      <w:r w:rsidR="00C058D3">
        <w:t>um dicioná rio das questões as quais os usuários</w:t>
      </w:r>
      <w:r w:rsidR="00C058D3">
        <w:t>(alunos e professores)</w:t>
      </w:r>
      <w:r w:rsidR="00C058D3">
        <w:t xml:space="preserve"> foram </w:t>
      </w:r>
      <w:r w:rsidR="00C058D3">
        <w:t>submetid</w:t>
      </w:r>
      <w:r w:rsidR="00C058D3">
        <w:t>os e responderam.</w:t>
      </w:r>
      <w:r w:rsidR="00C058D3">
        <w:t xml:space="preserve"> </w:t>
      </w:r>
      <w:r w:rsidR="00C058D3">
        <w:t>E</w:t>
      </w:r>
      <w:r w:rsidR="00C058D3">
        <w:t>stes dados</w:t>
      </w:r>
      <w:r w:rsidR="00C058D3">
        <w:t xml:space="preserve"> serão utilizados</w:t>
      </w:r>
      <w:r w:rsidR="00C058D3">
        <w:t xml:space="preserve"> para tratamentos internos.</w:t>
      </w:r>
    </w:p>
    <w:p w14:paraId="53FB0109" w14:textId="6221D707" w:rsidR="00F23FD8" w:rsidRPr="00BB4EC5" w:rsidRDefault="00F23FD8" w:rsidP="00F23FD8">
      <w:pPr>
        <w:ind w:left="360"/>
        <w:rPr>
          <w:iCs/>
          <w:color w:val="000000"/>
        </w:rPr>
      </w:pPr>
      <w:r>
        <w:rPr>
          <w:b/>
          <w:bCs/>
        </w:rPr>
        <w:t>Pré-condições:</w:t>
      </w:r>
      <w:r>
        <w:rPr>
          <w:i/>
          <w:color w:val="0000FF"/>
        </w:rPr>
        <w:t xml:space="preserve"> </w:t>
      </w:r>
      <w:r w:rsidR="00C058D3" w:rsidRPr="00BB4EC5">
        <w:rPr>
          <w:iCs/>
          <w:color w:val="000000"/>
        </w:rPr>
        <w:t>Um usuário deve estar logado como o NAPSI, exclusivamente.</w:t>
      </w:r>
    </w:p>
    <w:p w14:paraId="5F63999F" w14:textId="10E3C98D" w:rsidR="00F23FD8" w:rsidRPr="00C058D3" w:rsidRDefault="00F23FD8" w:rsidP="00F23FD8">
      <w:pPr>
        <w:ind w:left="360"/>
        <w:rPr>
          <w:i/>
          <w:iCs/>
          <w:color w:val="0000FF"/>
        </w:rPr>
      </w:pPr>
      <w:r>
        <w:rPr>
          <w:b/>
          <w:bCs/>
        </w:rPr>
        <w:t xml:space="preserve">Pós-condições: </w:t>
      </w:r>
      <w:r w:rsidR="00C058D3">
        <w:t>O usuário do tipo NAPSI recebe um pacote de dados co</w:t>
      </w:r>
      <w:r w:rsidR="008D7987">
        <w:t>mposto por um dicionário ou indice para caracterizar as diversas questões dos diversos questionários aplicados no período vigente, a ser utilizado para tratamentos internos ao NAPSI.</w:t>
      </w:r>
    </w:p>
    <w:p w14:paraId="0B09636C" w14:textId="77777777" w:rsidR="00F23FD8" w:rsidRDefault="00F23FD8" w:rsidP="00F23FD8">
      <w:pPr>
        <w:ind w:left="360"/>
        <w:rPr>
          <w:b/>
          <w:bCs/>
        </w:rPr>
      </w:pPr>
      <w:r>
        <w:rPr>
          <w:b/>
          <w:bCs/>
        </w:rPr>
        <w:t>Fluxo principal</w:t>
      </w:r>
    </w:p>
    <w:p w14:paraId="0237E6FA" w14:textId="0695EE9C" w:rsidR="00F23FD8" w:rsidRDefault="008D7987" w:rsidP="00BB4EC5">
      <w:pPr>
        <w:numPr>
          <w:ilvl w:val="0"/>
          <w:numId w:val="14"/>
        </w:numPr>
      </w:pPr>
      <w:r>
        <w:t>O usuário logado como o NAPSI, seleciona a opção de exportar questionários, na sua página de lista de funções. O sistema leva o usuário à página seguinte.</w:t>
      </w:r>
    </w:p>
    <w:p w14:paraId="57ABA55B" w14:textId="287462BA" w:rsidR="00F314F8" w:rsidRDefault="008D7987" w:rsidP="00BB4EC5">
      <w:pPr>
        <w:numPr>
          <w:ilvl w:val="0"/>
          <w:numId w:val="14"/>
        </w:numPr>
      </w:pPr>
      <w:r>
        <w:t>Na página de exportação de questionários, o usuário do tipo NAPSI seleciona a opção de exportar questionário</w:t>
      </w:r>
      <w:r w:rsidR="00F314F8">
        <w:t>. O</w:t>
      </w:r>
      <w:r w:rsidR="00F314F8">
        <w:t xml:space="preserve"> pacote de dados contedo o dicionário de questões</w:t>
      </w:r>
      <w:r w:rsidR="00F314F8">
        <w:t>, então,</w:t>
      </w:r>
      <w:r w:rsidR="00F314F8">
        <w:t xml:space="preserve"> é cedido pelo sistema para o NAPSI</w:t>
      </w:r>
    </w:p>
    <w:p w14:paraId="35A4B5E6" w14:textId="1A0E16F7" w:rsidR="00F23FD8" w:rsidRDefault="00F314F8" w:rsidP="00BB4EC5">
      <w:pPr>
        <w:numPr>
          <w:ilvl w:val="0"/>
          <w:numId w:val="14"/>
        </w:numPr>
      </w:pPr>
      <w:r>
        <w:t>O sistema redireciona o usuário NAPSI para a página com sua lista de funções, onde ele tem a opção de escolher a mesma função novamente, outra função a ser executada ou sair.</w:t>
      </w:r>
      <w:bookmarkStart w:id="102" w:name="_GoBack"/>
      <w:bookmarkEnd w:id="102"/>
    </w:p>
    <w:p w14:paraId="4420370C" w14:textId="77777777" w:rsidR="00F23FD8" w:rsidRDefault="00F23FD8" w:rsidP="00F23FD8">
      <w:pPr>
        <w:ind w:left="1080"/>
      </w:pPr>
    </w:p>
    <w:p w14:paraId="22ECA6E5" w14:textId="77777777" w:rsidR="00F23FD8" w:rsidRDefault="00F23FD8" w:rsidP="00F23FD8">
      <w:pPr>
        <w:ind w:left="360"/>
        <w:rPr>
          <w:b/>
          <w:bCs/>
        </w:rPr>
      </w:pPr>
      <w:r>
        <w:rPr>
          <w:b/>
          <w:bCs/>
        </w:rPr>
        <w:t>Fluxos alternativos</w:t>
      </w:r>
    </w:p>
    <w:p w14:paraId="6BCB695E" w14:textId="77777777" w:rsidR="00F23FD8" w:rsidRDefault="00F23FD8" w:rsidP="00F23FD8">
      <w:pPr>
        <w:ind w:left="720"/>
        <w:rPr>
          <w:b/>
          <w:bCs/>
        </w:rPr>
      </w:pPr>
      <w:r>
        <w:rPr>
          <w:b/>
          <w:bCs/>
        </w:rPr>
        <w:t xml:space="preserve">[FA 001] </w:t>
      </w:r>
    </w:p>
    <w:p w14:paraId="7596349B" w14:textId="77777777" w:rsidR="00F23FD8" w:rsidRPr="000B2558" w:rsidRDefault="00F23FD8" w:rsidP="00F23FD8">
      <w:pPr>
        <w:pStyle w:val="Fillinginstruction"/>
        <w:ind w:left="851"/>
        <w:rPr>
          <w:i w:val="0"/>
          <w:iCs/>
          <w:color w:val="000000"/>
        </w:rPr>
      </w:pPr>
    </w:p>
    <w:p w14:paraId="1E6D0915" w14:textId="77777777" w:rsidR="00F23FD8" w:rsidRDefault="00F23FD8" w:rsidP="00F23FD8">
      <w:pPr>
        <w:ind w:left="720"/>
        <w:rPr>
          <w:b/>
          <w:bCs/>
        </w:rPr>
      </w:pPr>
      <w:r>
        <w:rPr>
          <w:b/>
          <w:bCs/>
        </w:rPr>
        <w:t xml:space="preserve">[FA 002] </w:t>
      </w:r>
    </w:p>
    <w:p w14:paraId="58023E53" w14:textId="77777777" w:rsidR="00F23FD8" w:rsidRPr="00375610" w:rsidRDefault="00F23FD8" w:rsidP="00F23FD8">
      <w:pPr>
        <w:pStyle w:val="Fillinginstruction"/>
        <w:ind w:left="851"/>
        <w:rPr>
          <w:i w:val="0"/>
          <w:iCs/>
          <w:color w:val="000000"/>
        </w:rPr>
      </w:pPr>
    </w:p>
    <w:p w14:paraId="691DCBDE" w14:textId="77777777" w:rsidR="00F23FD8" w:rsidRPr="00375610" w:rsidRDefault="00F23FD8" w:rsidP="00F23FD8"/>
    <w:p w14:paraId="3722FC0F" w14:textId="77777777" w:rsidR="00F23FD8" w:rsidRPr="007F3B74" w:rsidRDefault="00F23FD8" w:rsidP="00F23FD8"/>
    <w:p w14:paraId="542CA151" w14:textId="77777777" w:rsidR="00F23FD8" w:rsidRDefault="00F23FD8" w:rsidP="00F23FD8">
      <w:pPr>
        <w:pStyle w:val="BodyTextIndent2"/>
        <w:ind w:left="0"/>
        <w:rPr>
          <w:rFonts w:ascii="Times New Roman" w:hAnsi="Times New Roman" w:cs="Times New Roman"/>
        </w:rPr>
      </w:pPr>
    </w:p>
    <w:p w14:paraId="4F358069" w14:textId="77777777" w:rsidR="00F23FD8" w:rsidRDefault="00F23FD8" w:rsidP="00F23FD8">
      <w:pPr>
        <w:ind w:left="360"/>
        <w:rPr>
          <w:b/>
          <w:bCs/>
        </w:rPr>
      </w:pPr>
      <w:r>
        <w:rPr>
          <w:b/>
          <w:bCs/>
        </w:rPr>
        <w:t>Fluxos de erro</w:t>
      </w:r>
    </w:p>
    <w:p w14:paraId="528C09C5" w14:textId="77777777" w:rsidR="00F23FD8" w:rsidRDefault="00F23FD8" w:rsidP="00F23FD8">
      <w:pPr>
        <w:ind w:left="720"/>
        <w:rPr>
          <w:b/>
          <w:bCs/>
        </w:rPr>
      </w:pPr>
      <w:r>
        <w:rPr>
          <w:b/>
          <w:bCs/>
        </w:rPr>
        <w:t>[FE 001]</w:t>
      </w:r>
    </w:p>
    <w:p w14:paraId="615FAB4C" w14:textId="77777777" w:rsidR="00F23FD8" w:rsidRPr="000B2558" w:rsidRDefault="00F23FD8" w:rsidP="00F23FD8">
      <w:pPr>
        <w:pStyle w:val="Fillinginstruction"/>
        <w:ind w:left="851"/>
        <w:rPr>
          <w:i w:val="0"/>
          <w:iCs/>
          <w:color w:val="000000"/>
        </w:rPr>
      </w:pPr>
    </w:p>
    <w:p w14:paraId="2E3B6F8E" w14:textId="77777777" w:rsidR="00F23FD8" w:rsidRDefault="00F23FD8" w:rsidP="00F23FD8">
      <w:pPr>
        <w:ind w:left="720"/>
        <w:rPr>
          <w:b/>
          <w:bCs/>
        </w:rPr>
      </w:pPr>
      <w:r>
        <w:rPr>
          <w:b/>
          <w:bCs/>
        </w:rPr>
        <w:t>[FE 002]</w:t>
      </w:r>
    </w:p>
    <w:p w14:paraId="38CA0AAF" w14:textId="77777777" w:rsidR="00F23FD8" w:rsidRDefault="00F23FD8" w:rsidP="00F23FD8">
      <w:pPr>
        <w:ind w:left="720"/>
        <w:rPr>
          <w:b/>
          <w:bCs/>
        </w:rPr>
      </w:pPr>
    </w:p>
    <w:p w14:paraId="21DCD5B5" w14:textId="77777777" w:rsidR="00375610" w:rsidRDefault="00375610" w:rsidP="00375610">
      <w:pPr>
        <w:ind w:left="720"/>
        <w:rPr>
          <w:b/>
          <w:bCs/>
        </w:rPr>
      </w:pPr>
    </w:p>
    <w:p w14:paraId="556ABE69" w14:textId="77777777" w:rsidR="00375610" w:rsidRPr="00375610" w:rsidRDefault="00375610" w:rsidP="00375610"/>
    <w:p w14:paraId="34A7F03E" w14:textId="77777777" w:rsidR="000B2558" w:rsidRPr="007F3B74" w:rsidRDefault="000B2558" w:rsidP="007F3B74"/>
    <w:p w14:paraId="31866E74" w14:textId="77777777" w:rsidR="008066A5" w:rsidRDefault="008066A5">
      <w:pPr>
        <w:pStyle w:val="Heading1"/>
      </w:pPr>
      <w:bookmarkStart w:id="103" w:name="_Toc27004639"/>
      <w:r>
        <w:lastRenderedPageBreak/>
        <w:t>Requisitos não-funcionais</w:t>
      </w:r>
      <w:bookmarkEnd w:id="88"/>
      <w:bookmarkEnd w:id="89"/>
      <w:bookmarkEnd w:id="90"/>
      <w:bookmarkEnd w:id="91"/>
      <w:bookmarkEnd w:id="92"/>
      <w:bookmarkEnd w:id="93"/>
      <w:bookmarkEnd w:id="94"/>
      <w:bookmarkEnd w:id="95"/>
      <w:bookmarkEnd w:id="103"/>
    </w:p>
    <w:p w14:paraId="0D4838BA" w14:textId="77777777" w:rsidR="008066A5" w:rsidRPr="000E747F" w:rsidRDefault="008066A5">
      <w:pPr>
        <w:pStyle w:val="Fillinginstruction"/>
        <w:rPr>
          <w:u w:val="single"/>
        </w:rPr>
      </w:pPr>
      <w:bookmarkStart w:id="104" w:name="_Toc467473456"/>
      <w:bookmarkStart w:id="105" w:name="_Toc467474003"/>
      <w:bookmarkStart w:id="106" w:name="_Toc467477742"/>
      <w:bookmarkStart w:id="107" w:name="_Toc467494888"/>
      <w:bookmarkStart w:id="108" w:name="_Toc467495254"/>
      <w:bookmarkStart w:id="109" w:name="_Toc468086060"/>
      <w:bookmarkStart w:id="110" w:name="_Toc497726451"/>
      <w:bookmarkStart w:id="111" w:name="_Toc497896608"/>
      <w:r>
        <w:rPr>
          <w:i w:val="0"/>
          <w:color w:val="auto"/>
        </w:rPr>
        <w:t xml:space="preserve">Nesta seção estão descritos os requisitos não funcionais da solução </w:t>
      </w:r>
      <w:r>
        <w:t>&lt;nome da solução&gt;</w:t>
      </w:r>
      <w:r>
        <w:rPr>
          <w:i w:val="0"/>
          <w:color w:val="auto"/>
        </w:rPr>
        <w:t xml:space="preserve">. </w:t>
      </w:r>
    </w:p>
    <w:p w14:paraId="26B4F038" w14:textId="77777777" w:rsidR="008066A5" w:rsidRDefault="008066A5">
      <w:pPr>
        <w:pStyle w:val="Fillinginstruction"/>
      </w:pPr>
      <w:r>
        <w:t xml:space="preserve">&lt;Esta seção contém os requisitos não-funcionais da aplicação. Para uma melhor organização, devem-se utilizar subseções para agrupar os requisitos não-funcionais relacionados. O número e tipo de subseções utilizadas dependem da aplicação que está sendo especificada e não é preciso utilizar todas as subseções apresentadas. Simplesmente, podem-se eliminar as subseções para as quais não for encontrado nenhum requisito.   </w:t>
      </w:r>
    </w:p>
    <w:p w14:paraId="0670541D" w14:textId="77777777" w:rsidR="008066A5" w:rsidRDefault="008066A5">
      <w:pPr>
        <w:pStyle w:val="Fillinginstruction"/>
      </w:pPr>
      <w:r>
        <w:t>Deve-se descrever o requisito, assinalar a sua prioridade e, em seguida, caso o requisito esteja relacionado a um requisito funcional ou a um grupo de requisitos funcionais específicos, utilizar o campo “</w:t>
      </w:r>
      <w:r>
        <w:rPr>
          <w:b/>
        </w:rPr>
        <w:t>Requisitos funcionais associados:</w:t>
      </w:r>
      <w:r>
        <w:t>” para identificar requisitos funcionais correspondentes. Se for um requisito não-funcional da aplicação como um todo, esse campo não será utilizado.&gt;</w:t>
      </w:r>
    </w:p>
    <w:p w14:paraId="1E577FC1" w14:textId="77777777" w:rsidR="008066A5" w:rsidRDefault="008066A5">
      <w:pPr>
        <w:pStyle w:val="Heading2"/>
      </w:pPr>
      <w:bookmarkStart w:id="112" w:name="_Toc27004640"/>
      <w:r>
        <w:t>Usabilidade</w:t>
      </w:r>
      <w:bookmarkEnd w:id="104"/>
      <w:bookmarkEnd w:id="105"/>
      <w:bookmarkEnd w:id="106"/>
      <w:bookmarkEnd w:id="107"/>
      <w:bookmarkEnd w:id="108"/>
      <w:bookmarkEnd w:id="109"/>
      <w:bookmarkEnd w:id="110"/>
      <w:bookmarkEnd w:id="111"/>
      <w:bookmarkEnd w:id="112"/>
    </w:p>
    <w:p w14:paraId="1DCCD0D4" w14:textId="77777777" w:rsidR="008066A5" w:rsidRDefault="008066A5">
      <w:pPr>
        <w:pStyle w:val="BodyText3"/>
        <w:rPr>
          <w:color w:val="auto"/>
        </w:rPr>
      </w:pPr>
      <w:r>
        <w:rPr>
          <w:color w:val="auto"/>
        </w:rPr>
        <w:t>Esta seção descreve os requisitos não-funcionais associados à facilidade de uso da aplicação.</w:t>
      </w:r>
    </w:p>
    <w:p w14:paraId="557413F4" w14:textId="77777777" w:rsidR="008066A5" w:rsidRDefault="008066A5">
      <w:pPr>
        <w:pStyle w:val="Requisito"/>
        <w:pBdr>
          <w:top w:val="single" w:sz="4" w:space="4" w:color="auto" w:shadow="1"/>
        </w:pBdr>
        <w:outlineLvl w:val="0"/>
        <w:rPr>
          <w:i/>
          <w:color w:val="0000FF"/>
        </w:rPr>
      </w:pPr>
      <w:bookmarkStart w:id="113" w:name="_Toc27004641"/>
      <w:r>
        <w:t xml:space="preserve">[NFUS001] </w:t>
      </w:r>
      <w:r>
        <w:rPr>
          <w:i/>
          <w:color w:val="0000FF"/>
        </w:rPr>
        <w:t>Nome do requisito não-funcional</w:t>
      </w:r>
      <w:bookmarkEnd w:id="113"/>
    </w:p>
    <w:p w14:paraId="612E67A8" w14:textId="77777777" w:rsidR="008066A5" w:rsidRDefault="008066A5">
      <w:pPr>
        <w:pStyle w:val="Fillinginstruction"/>
      </w:pPr>
      <w:r>
        <w:t>&lt;Descrição do requisito&gt;</w:t>
      </w:r>
    </w:p>
    <w:p w14:paraId="4C4B871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7CA9275" w14:textId="77777777">
        <w:tc>
          <w:tcPr>
            <w:tcW w:w="1695" w:type="dxa"/>
          </w:tcPr>
          <w:p w14:paraId="0889C517" w14:textId="77777777" w:rsidR="008066A5" w:rsidRDefault="008066A5">
            <w:pPr>
              <w:jc w:val="left"/>
              <w:rPr>
                <w:b/>
                <w:bCs/>
              </w:rPr>
            </w:pPr>
            <w:r>
              <w:rPr>
                <w:b/>
                <w:bCs/>
              </w:rPr>
              <w:t xml:space="preserve">Prioridade: </w:t>
            </w:r>
          </w:p>
        </w:tc>
        <w:tc>
          <w:tcPr>
            <w:tcW w:w="425" w:type="dxa"/>
          </w:tcPr>
          <w:p w14:paraId="285AA70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38C6565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BEB142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74721AF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5881C2B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5187EF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8B58A5F" w14:textId="77777777">
        <w:tc>
          <w:tcPr>
            <w:tcW w:w="1695" w:type="dxa"/>
          </w:tcPr>
          <w:p w14:paraId="5161611A" w14:textId="77777777" w:rsidR="008066A5" w:rsidRDefault="008066A5">
            <w:pPr>
              <w:jc w:val="left"/>
              <w:rPr>
                <w:b/>
                <w:bCs/>
              </w:rPr>
            </w:pPr>
            <w:r>
              <w:rPr>
                <w:b/>
              </w:rPr>
              <w:t>Requisitos funcionais associados</w:t>
            </w:r>
            <w:r>
              <w:rPr>
                <w:b/>
                <w:bCs/>
              </w:rPr>
              <w:t>:</w:t>
            </w:r>
          </w:p>
        </w:tc>
        <w:tc>
          <w:tcPr>
            <w:tcW w:w="7155" w:type="dxa"/>
            <w:gridSpan w:val="6"/>
          </w:tcPr>
          <w:p w14:paraId="1FD7110B" w14:textId="77777777" w:rsidR="008066A5" w:rsidRDefault="008066A5">
            <w:pPr>
              <w:pStyle w:val="Fillinginstruction"/>
              <w:rPr>
                <w:b/>
                <w:bCs/>
              </w:rPr>
            </w:pPr>
            <w:r>
              <w:t>&lt;Usar este campo para identificar a que caso(s) de uso o requisito-não funcional está relacionado.&gt;</w:t>
            </w:r>
          </w:p>
        </w:tc>
      </w:tr>
    </w:tbl>
    <w:p w14:paraId="078A1AE8" w14:textId="77777777" w:rsidR="008066A5" w:rsidRDefault="008066A5">
      <w:pPr>
        <w:rPr>
          <w:b/>
        </w:rPr>
      </w:pPr>
    </w:p>
    <w:p w14:paraId="5836F931" w14:textId="77777777" w:rsidR="008066A5" w:rsidRDefault="008066A5">
      <w:pPr>
        <w:pStyle w:val="Requisito"/>
        <w:outlineLvl w:val="0"/>
        <w:rPr>
          <w:i/>
          <w:color w:val="0000FF"/>
        </w:rPr>
      </w:pPr>
      <w:bookmarkStart w:id="114" w:name="_Toc467473458"/>
      <w:bookmarkStart w:id="115" w:name="_Toc467474005"/>
      <w:bookmarkStart w:id="116" w:name="_Toc467477744"/>
      <w:bookmarkStart w:id="117" w:name="_Toc467494890"/>
      <w:bookmarkStart w:id="118" w:name="_Toc467495256"/>
      <w:bookmarkStart w:id="119" w:name="_Toc468086062"/>
      <w:bookmarkStart w:id="120" w:name="_Toc497726453"/>
      <w:bookmarkStart w:id="121" w:name="_Toc497896610"/>
      <w:bookmarkStart w:id="122" w:name="_Toc27004642"/>
      <w:r>
        <w:t>[NFUS002]</w:t>
      </w:r>
      <w:bookmarkEnd w:id="114"/>
      <w:bookmarkEnd w:id="115"/>
      <w:bookmarkEnd w:id="116"/>
      <w:bookmarkEnd w:id="117"/>
      <w:bookmarkEnd w:id="118"/>
      <w:bookmarkEnd w:id="119"/>
      <w:r>
        <w:t xml:space="preserve"> </w:t>
      </w:r>
      <w:bookmarkEnd w:id="120"/>
      <w:bookmarkEnd w:id="121"/>
      <w:r>
        <w:rPr>
          <w:i/>
          <w:color w:val="0000FF"/>
        </w:rPr>
        <w:t>Nome de outro requisito não-funcional</w:t>
      </w:r>
      <w:bookmarkEnd w:id="122"/>
    </w:p>
    <w:p w14:paraId="5002AE82" w14:textId="77777777" w:rsidR="008066A5" w:rsidRDefault="008066A5">
      <w:pPr>
        <w:pStyle w:val="Fillinginstruction"/>
      </w:pPr>
      <w:r>
        <w:t>&lt;Descrição do requisito&gt;</w:t>
      </w:r>
    </w:p>
    <w:p w14:paraId="11ED85AD"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C1AC475" w14:textId="77777777">
        <w:tc>
          <w:tcPr>
            <w:tcW w:w="1695" w:type="dxa"/>
          </w:tcPr>
          <w:p w14:paraId="602DE628" w14:textId="77777777" w:rsidR="008066A5" w:rsidRDefault="008066A5">
            <w:pPr>
              <w:jc w:val="left"/>
              <w:rPr>
                <w:b/>
                <w:bCs/>
              </w:rPr>
            </w:pPr>
            <w:r>
              <w:rPr>
                <w:b/>
                <w:bCs/>
              </w:rPr>
              <w:t xml:space="preserve">Prioridade: </w:t>
            </w:r>
          </w:p>
        </w:tc>
        <w:tc>
          <w:tcPr>
            <w:tcW w:w="425" w:type="dxa"/>
          </w:tcPr>
          <w:p w14:paraId="5BE3821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202AC5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B9A1C01"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2315E7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0261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573F21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9BEC6DA" w14:textId="77777777">
        <w:tc>
          <w:tcPr>
            <w:tcW w:w="1695" w:type="dxa"/>
          </w:tcPr>
          <w:p w14:paraId="79EF7226" w14:textId="77777777" w:rsidR="008066A5" w:rsidRDefault="008066A5">
            <w:pPr>
              <w:jc w:val="left"/>
              <w:rPr>
                <w:b/>
                <w:bCs/>
              </w:rPr>
            </w:pPr>
            <w:r>
              <w:rPr>
                <w:b/>
              </w:rPr>
              <w:t>Requisitos funcionais associados</w:t>
            </w:r>
            <w:r>
              <w:rPr>
                <w:b/>
                <w:bCs/>
              </w:rPr>
              <w:t>:</w:t>
            </w:r>
          </w:p>
        </w:tc>
        <w:tc>
          <w:tcPr>
            <w:tcW w:w="7155" w:type="dxa"/>
            <w:gridSpan w:val="6"/>
          </w:tcPr>
          <w:p w14:paraId="71FB1E1A" w14:textId="77777777" w:rsidR="008066A5" w:rsidRDefault="008066A5">
            <w:pPr>
              <w:pStyle w:val="Fillinginstruction"/>
              <w:rPr>
                <w:b/>
                <w:bCs/>
              </w:rPr>
            </w:pPr>
            <w:r>
              <w:t>&lt;Usar este campo para identificar a que caso(s) de uso o requisito-não funcional está relacionado.&gt;</w:t>
            </w:r>
          </w:p>
        </w:tc>
      </w:tr>
    </w:tbl>
    <w:p w14:paraId="36DF7954" w14:textId="77777777" w:rsidR="008066A5" w:rsidRDefault="008066A5"/>
    <w:p w14:paraId="363E6714" w14:textId="77777777" w:rsidR="008066A5" w:rsidRDefault="008066A5">
      <w:pPr>
        <w:pStyle w:val="Heading2"/>
      </w:pPr>
      <w:bookmarkStart w:id="123" w:name="_Toc467473459"/>
      <w:bookmarkStart w:id="124" w:name="_Toc467474006"/>
      <w:bookmarkStart w:id="125" w:name="_Toc467477745"/>
      <w:bookmarkStart w:id="126" w:name="_Toc467494891"/>
      <w:bookmarkStart w:id="127" w:name="_Toc467495257"/>
      <w:bookmarkStart w:id="128" w:name="_Toc468086063"/>
      <w:bookmarkStart w:id="129" w:name="_Toc497726454"/>
      <w:bookmarkStart w:id="130" w:name="_Toc497896611"/>
      <w:bookmarkStart w:id="131" w:name="_Toc27004643"/>
      <w:r>
        <w:t>Confiabilidade</w:t>
      </w:r>
      <w:bookmarkEnd w:id="123"/>
      <w:bookmarkEnd w:id="124"/>
      <w:bookmarkEnd w:id="125"/>
      <w:bookmarkEnd w:id="126"/>
      <w:bookmarkEnd w:id="127"/>
      <w:bookmarkEnd w:id="128"/>
      <w:bookmarkEnd w:id="129"/>
      <w:bookmarkEnd w:id="130"/>
      <w:bookmarkEnd w:id="131"/>
    </w:p>
    <w:p w14:paraId="130542C2" w14:textId="77777777" w:rsidR="008066A5" w:rsidRDefault="008066A5">
      <w:r>
        <w:t xml:space="preserve">Esta seção descreve os requisitos não-funcionais associados à freqüência e severidade de falhas da aplicação e habilidade de recuperação das mesmas. </w:t>
      </w:r>
    </w:p>
    <w:p w14:paraId="4BDED3CF" w14:textId="77777777" w:rsidR="008066A5" w:rsidRDefault="008066A5">
      <w:pPr>
        <w:pStyle w:val="Requisito"/>
        <w:rPr>
          <w:i/>
          <w:color w:val="0000FF"/>
        </w:rPr>
      </w:pPr>
      <w:bookmarkStart w:id="132" w:name="_Toc467473460"/>
      <w:bookmarkStart w:id="133" w:name="_Toc467474007"/>
      <w:bookmarkStart w:id="134" w:name="_Toc467477746"/>
      <w:bookmarkStart w:id="135" w:name="_Toc467494892"/>
      <w:bookmarkStart w:id="136" w:name="_Toc467495258"/>
      <w:bookmarkStart w:id="137" w:name="_Toc468086064"/>
      <w:bookmarkStart w:id="138" w:name="_Toc497726455"/>
      <w:bookmarkStart w:id="139" w:name="_Toc497896612"/>
      <w:bookmarkStart w:id="140" w:name="_Toc27004644"/>
      <w:r>
        <w:t>[NFCO001]</w:t>
      </w:r>
      <w:bookmarkEnd w:id="132"/>
      <w:bookmarkEnd w:id="133"/>
      <w:bookmarkEnd w:id="134"/>
      <w:bookmarkEnd w:id="135"/>
      <w:bookmarkEnd w:id="136"/>
      <w:bookmarkEnd w:id="137"/>
      <w:r>
        <w:t xml:space="preserve"> </w:t>
      </w:r>
      <w:bookmarkEnd w:id="138"/>
      <w:bookmarkEnd w:id="139"/>
      <w:r>
        <w:rPr>
          <w:i/>
          <w:color w:val="0000FF"/>
        </w:rPr>
        <w:t>Nome do requisito não-funcional</w:t>
      </w:r>
      <w:bookmarkEnd w:id="140"/>
    </w:p>
    <w:p w14:paraId="3E70830B" w14:textId="77777777" w:rsidR="008066A5" w:rsidRDefault="008066A5">
      <w:pPr>
        <w:pStyle w:val="Fillinginstruction"/>
      </w:pPr>
      <w:r>
        <w:t>&lt;Descrição do requisito&gt;</w:t>
      </w:r>
    </w:p>
    <w:p w14:paraId="7D60047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F5084B2" w14:textId="77777777">
        <w:tc>
          <w:tcPr>
            <w:tcW w:w="1695" w:type="dxa"/>
          </w:tcPr>
          <w:p w14:paraId="6798A119" w14:textId="77777777" w:rsidR="008066A5" w:rsidRDefault="008066A5">
            <w:pPr>
              <w:jc w:val="left"/>
              <w:rPr>
                <w:b/>
                <w:bCs/>
              </w:rPr>
            </w:pPr>
            <w:r>
              <w:rPr>
                <w:b/>
                <w:bCs/>
              </w:rPr>
              <w:t xml:space="preserve">Prioridade: </w:t>
            </w:r>
          </w:p>
        </w:tc>
        <w:tc>
          <w:tcPr>
            <w:tcW w:w="425" w:type="dxa"/>
          </w:tcPr>
          <w:p w14:paraId="656921C2"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D40FBF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110F59E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4F8894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DB614A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6D43DBB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584C5EB" w14:textId="77777777">
        <w:tc>
          <w:tcPr>
            <w:tcW w:w="1695" w:type="dxa"/>
          </w:tcPr>
          <w:p w14:paraId="2EFF87B1" w14:textId="77777777" w:rsidR="008066A5" w:rsidRDefault="008066A5">
            <w:pPr>
              <w:jc w:val="left"/>
              <w:rPr>
                <w:b/>
                <w:bCs/>
              </w:rPr>
            </w:pPr>
            <w:r>
              <w:rPr>
                <w:b/>
              </w:rPr>
              <w:t>Requisitos funcionais associados</w:t>
            </w:r>
            <w:r>
              <w:rPr>
                <w:b/>
                <w:bCs/>
              </w:rPr>
              <w:t>:</w:t>
            </w:r>
          </w:p>
        </w:tc>
        <w:tc>
          <w:tcPr>
            <w:tcW w:w="7155" w:type="dxa"/>
            <w:gridSpan w:val="6"/>
          </w:tcPr>
          <w:p w14:paraId="1C0561C7" w14:textId="77777777" w:rsidR="008066A5" w:rsidRDefault="008066A5">
            <w:pPr>
              <w:pStyle w:val="Fillinginstruction"/>
              <w:rPr>
                <w:b/>
                <w:bCs/>
              </w:rPr>
            </w:pPr>
            <w:r>
              <w:t>&lt;Usar este campo para identificar a que caso(s) de uso o requisito-não funcional está relacionado.&gt;</w:t>
            </w:r>
          </w:p>
        </w:tc>
      </w:tr>
    </w:tbl>
    <w:p w14:paraId="21A98BCF" w14:textId="77777777" w:rsidR="008066A5" w:rsidRDefault="008066A5">
      <w:pPr>
        <w:rPr>
          <w:color w:val="0000FF"/>
        </w:rPr>
      </w:pPr>
    </w:p>
    <w:p w14:paraId="006549F6" w14:textId="77777777" w:rsidR="008066A5" w:rsidRDefault="008066A5">
      <w:pPr>
        <w:pStyle w:val="Requisito"/>
        <w:rPr>
          <w:i/>
          <w:color w:val="0000FF"/>
        </w:rPr>
      </w:pPr>
      <w:bookmarkStart w:id="141" w:name="_Toc27004645"/>
      <w:r>
        <w:t xml:space="preserve">[NFCO002] </w:t>
      </w:r>
      <w:r>
        <w:rPr>
          <w:i/>
          <w:color w:val="0000FF"/>
        </w:rPr>
        <w:t>Nome de outro requisito não-funcional</w:t>
      </w:r>
      <w:bookmarkEnd w:id="141"/>
    </w:p>
    <w:p w14:paraId="48D319F7" w14:textId="77777777" w:rsidR="008066A5" w:rsidRDefault="008066A5">
      <w:pPr>
        <w:pStyle w:val="Fillinginstruction"/>
      </w:pPr>
      <w:r>
        <w:t>&lt;Descrição do requisito&gt;</w:t>
      </w:r>
    </w:p>
    <w:p w14:paraId="6597EA07"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6ADE86" w14:textId="77777777">
        <w:tc>
          <w:tcPr>
            <w:tcW w:w="1695" w:type="dxa"/>
          </w:tcPr>
          <w:p w14:paraId="0FF9F9D8" w14:textId="77777777" w:rsidR="008066A5" w:rsidRDefault="008066A5">
            <w:pPr>
              <w:jc w:val="left"/>
              <w:rPr>
                <w:b/>
                <w:bCs/>
              </w:rPr>
            </w:pPr>
            <w:r>
              <w:rPr>
                <w:b/>
                <w:bCs/>
              </w:rPr>
              <w:t xml:space="preserve">Prioridade: </w:t>
            </w:r>
          </w:p>
        </w:tc>
        <w:tc>
          <w:tcPr>
            <w:tcW w:w="425" w:type="dxa"/>
          </w:tcPr>
          <w:p w14:paraId="03F28B2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0AD0BC5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D654C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2D7E79AF"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680EF4E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0D73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7A4A376" w14:textId="77777777">
        <w:tc>
          <w:tcPr>
            <w:tcW w:w="1695" w:type="dxa"/>
          </w:tcPr>
          <w:p w14:paraId="2AE7C0F4" w14:textId="77777777" w:rsidR="008066A5" w:rsidRDefault="008066A5">
            <w:pPr>
              <w:jc w:val="left"/>
              <w:rPr>
                <w:b/>
                <w:bCs/>
              </w:rPr>
            </w:pPr>
            <w:r>
              <w:rPr>
                <w:b/>
              </w:rPr>
              <w:t>Requisitos funcionais associados</w:t>
            </w:r>
            <w:r>
              <w:rPr>
                <w:b/>
                <w:bCs/>
              </w:rPr>
              <w:t>:</w:t>
            </w:r>
          </w:p>
        </w:tc>
        <w:tc>
          <w:tcPr>
            <w:tcW w:w="7155" w:type="dxa"/>
            <w:gridSpan w:val="6"/>
          </w:tcPr>
          <w:p w14:paraId="17E2174D" w14:textId="77777777" w:rsidR="008066A5" w:rsidRDefault="008066A5">
            <w:pPr>
              <w:pStyle w:val="Fillinginstruction"/>
              <w:rPr>
                <w:b/>
                <w:bCs/>
              </w:rPr>
            </w:pPr>
            <w:r>
              <w:t>&lt;Usar este campo para identificar a que caso(s) de uso o requisito-não funcional está relacionado.&gt;</w:t>
            </w:r>
          </w:p>
        </w:tc>
      </w:tr>
    </w:tbl>
    <w:p w14:paraId="621FD270" w14:textId="77777777" w:rsidR="008066A5" w:rsidRDefault="008066A5">
      <w:pPr>
        <w:rPr>
          <w:color w:val="0000FF"/>
        </w:rPr>
      </w:pPr>
    </w:p>
    <w:p w14:paraId="79D8F417" w14:textId="77777777" w:rsidR="008066A5" w:rsidRDefault="008066A5">
      <w:pPr>
        <w:pStyle w:val="Heading2"/>
      </w:pPr>
      <w:bookmarkStart w:id="142" w:name="_Toc467473461"/>
      <w:bookmarkStart w:id="143" w:name="_Toc467474008"/>
      <w:bookmarkStart w:id="144" w:name="_Toc467477747"/>
      <w:bookmarkStart w:id="145" w:name="_Toc467494893"/>
      <w:bookmarkStart w:id="146" w:name="_Toc467495259"/>
      <w:bookmarkStart w:id="147" w:name="_Toc468086065"/>
      <w:bookmarkStart w:id="148" w:name="_Toc497726456"/>
      <w:bookmarkStart w:id="149" w:name="_Toc497896613"/>
      <w:bookmarkStart w:id="150" w:name="_Toc27004646"/>
      <w:r>
        <w:t>Desempenho</w:t>
      </w:r>
      <w:bookmarkEnd w:id="142"/>
      <w:bookmarkEnd w:id="143"/>
      <w:bookmarkEnd w:id="144"/>
      <w:bookmarkEnd w:id="145"/>
      <w:bookmarkEnd w:id="146"/>
      <w:bookmarkEnd w:id="147"/>
      <w:bookmarkEnd w:id="148"/>
      <w:bookmarkEnd w:id="149"/>
      <w:bookmarkEnd w:id="150"/>
    </w:p>
    <w:p w14:paraId="13191BA8" w14:textId="77777777" w:rsidR="008066A5" w:rsidRDefault="008066A5">
      <w:r>
        <w:t>Esta seção descreve os requisitos não-funcionais associados à eficiência, uso de recursos e tempo de resposta da aplicação.</w:t>
      </w:r>
    </w:p>
    <w:p w14:paraId="4546B4E7" w14:textId="77777777" w:rsidR="008066A5" w:rsidRDefault="008066A5">
      <w:pPr>
        <w:pStyle w:val="Requisito"/>
        <w:rPr>
          <w:i/>
          <w:color w:val="0000FF"/>
        </w:rPr>
      </w:pPr>
      <w:bookmarkStart w:id="151" w:name="_Toc467473462"/>
      <w:bookmarkStart w:id="152" w:name="_Toc467474009"/>
      <w:bookmarkStart w:id="153" w:name="_Toc467477748"/>
      <w:bookmarkStart w:id="154" w:name="_Toc467494894"/>
      <w:bookmarkStart w:id="155" w:name="_Toc467495260"/>
      <w:bookmarkStart w:id="156" w:name="_Toc468086066"/>
      <w:bookmarkStart w:id="157" w:name="_Toc497726457"/>
      <w:bookmarkStart w:id="158" w:name="_Toc497896614"/>
      <w:bookmarkStart w:id="159" w:name="_Toc27004647"/>
      <w:r>
        <w:t>[NF</w:t>
      </w:r>
      <w:bookmarkEnd w:id="151"/>
      <w:bookmarkEnd w:id="152"/>
      <w:bookmarkEnd w:id="153"/>
      <w:bookmarkEnd w:id="154"/>
      <w:bookmarkEnd w:id="155"/>
      <w:bookmarkEnd w:id="156"/>
      <w:r>
        <w:t xml:space="preserve">DM001] </w:t>
      </w:r>
      <w:bookmarkEnd w:id="157"/>
      <w:bookmarkEnd w:id="158"/>
      <w:r>
        <w:rPr>
          <w:i/>
          <w:color w:val="0000FF"/>
        </w:rPr>
        <w:t>Nome do requisito não-funcional</w:t>
      </w:r>
      <w:bookmarkEnd w:id="159"/>
    </w:p>
    <w:p w14:paraId="4496D696" w14:textId="77777777" w:rsidR="008066A5" w:rsidRDefault="008066A5">
      <w:pPr>
        <w:pStyle w:val="Fillinginstruction"/>
      </w:pPr>
      <w:r>
        <w:t>&lt;Descrição do requisito&gt;</w:t>
      </w:r>
    </w:p>
    <w:p w14:paraId="69B31C12"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08DAB59A" w14:textId="77777777">
        <w:tc>
          <w:tcPr>
            <w:tcW w:w="1695" w:type="dxa"/>
          </w:tcPr>
          <w:p w14:paraId="1748C7BE" w14:textId="77777777" w:rsidR="008066A5" w:rsidRDefault="008066A5">
            <w:pPr>
              <w:jc w:val="left"/>
              <w:rPr>
                <w:b/>
                <w:bCs/>
              </w:rPr>
            </w:pPr>
            <w:r>
              <w:rPr>
                <w:b/>
                <w:bCs/>
              </w:rPr>
              <w:t xml:space="preserve">Prioridade: </w:t>
            </w:r>
          </w:p>
        </w:tc>
        <w:tc>
          <w:tcPr>
            <w:tcW w:w="425" w:type="dxa"/>
          </w:tcPr>
          <w:p w14:paraId="5E237866"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CEB9A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2B3D71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84E538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FE776A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DBEB962"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253143E2" w14:textId="77777777">
        <w:tc>
          <w:tcPr>
            <w:tcW w:w="1695" w:type="dxa"/>
          </w:tcPr>
          <w:p w14:paraId="497595FC" w14:textId="77777777" w:rsidR="008066A5" w:rsidRDefault="008066A5">
            <w:pPr>
              <w:jc w:val="left"/>
              <w:rPr>
                <w:b/>
                <w:bCs/>
              </w:rPr>
            </w:pPr>
            <w:r>
              <w:rPr>
                <w:b/>
              </w:rPr>
              <w:t>Requisitos funcionais associados</w:t>
            </w:r>
            <w:r>
              <w:rPr>
                <w:b/>
                <w:bCs/>
              </w:rPr>
              <w:t>:</w:t>
            </w:r>
          </w:p>
        </w:tc>
        <w:tc>
          <w:tcPr>
            <w:tcW w:w="7155" w:type="dxa"/>
            <w:gridSpan w:val="6"/>
          </w:tcPr>
          <w:p w14:paraId="3F07B180" w14:textId="77777777" w:rsidR="008066A5" w:rsidRDefault="008066A5">
            <w:pPr>
              <w:pStyle w:val="Fillinginstruction"/>
              <w:rPr>
                <w:b/>
                <w:bCs/>
              </w:rPr>
            </w:pPr>
            <w:r>
              <w:t>&lt;Usar este campo para identificar a que caso(s) de uso o requisito-não funcional está relacionado.&gt;</w:t>
            </w:r>
          </w:p>
        </w:tc>
      </w:tr>
    </w:tbl>
    <w:p w14:paraId="6E05FA68" w14:textId="77777777" w:rsidR="008066A5" w:rsidRDefault="008066A5">
      <w:pPr>
        <w:rPr>
          <w:b/>
        </w:rPr>
      </w:pPr>
    </w:p>
    <w:p w14:paraId="766468A8" w14:textId="77777777" w:rsidR="008066A5" w:rsidRDefault="008066A5">
      <w:pPr>
        <w:pStyle w:val="Requisito"/>
        <w:rPr>
          <w:i/>
          <w:color w:val="0000FF"/>
        </w:rPr>
      </w:pPr>
      <w:bookmarkStart w:id="160" w:name="_Toc27004648"/>
      <w:r>
        <w:t xml:space="preserve">[NFDM001] </w:t>
      </w:r>
      <w:r>
        <w:rPr>
          <w:i/>
          <w:color w:val="0000FF"/>
        </w:rPr>
        <w:t>Nome de outro requisito não-funcional</w:t>
      </w:r>
      <w:bookmarkEnd w:id="160"/>
    </w:p>
    <w:p w14:paraId="050FDF0F" w14:textId="77777777" w:rsidR="008066A5" w:rsidRDefault="008066A5">
      <w:pPr>
        <w:pStyle w:val="Fillinginstruction"/>
      </w:pPr>
      <w:r>
        <w:t>&lt;Descrição do requisito&gt;</w:t>
      </w:r>
    </w:p>
    <w:p w14:paraId="4CECF6D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1AC5636C" w14:textId="77777777">
        <w:tc>
          <w:tcPr>
            <w:tcW w:w="1695" w:type="dxa"/>
          </w:tcPr>
          <w:p w14:paraId="39C5D538" w14:textId="77777777" w:rsidR="008066A5" w:rsidRDefault="008066A5">
            <w:pPr>
              <w:jc w:val="left"/>
              <w:rPr>
                <w:b/>
                <w:bCs/>
              </w:rPr>
            </w:pPr>
            <w:r>
              <w:rPr>
                <w:b/>
                <w:bCs/>
              </w:rPr>
              <w:t xml:space="preserve">Prioridade: </w:t>
            </w:r>
          </w:p>
        </w:tc>
        <w:tc>
          <w:tcPr>
            <w:tcW w:w="425" w:type="dxa"/>
          </w:tcPr>
          <w:p w14:paraId="759193A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CD9F3A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06588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236D05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BE47E1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27C71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F7F3C6A" w14:textId="77777777">
        <w:tc>
          <w:tcPr>
            <w:tcW w:w="1695" w:type="dxa"/>
          </w:tcPr>
          <w:p w14:paraId="2183F97B" w14:textId="77777777" w:rsidR="008066A5" w:rsidRDefault="008066A5">
            <w:pPr>
              <w:jc w:val="left"/>
              <w:rPr>
                <w:b/>
                <w:bCs/>
              </w:rPr>
            </w:pPr>
            <w:r>
              <w:rPr>
                <w:b/>
              </w:rPr>
              <w:t>Requisitos funcionais associados</w:t>
            </w:r>
            <w:r>
              <w:rPr>
                <w:b/>
                <w:bCs/>
              </w:rPr>
              <w:t>:</w:t>
            </w:r>
          </w:p>
        </w:tc>
        <w:tc>
          <w:tcPr>
            <w:tcW w:w="7155" w:type="dxa"/>
            <w:gridSpan w:val="6"/>
          </w:tcPr>
          <w:p w14:paraId="5F06B5F4" w14:textId="77777777" w:rsidR="008066A5" w:rsidRDefault="008066A5">
            <w:pPr>
              <w:pStyle w:val="Fillinginstruction"/>
              <w:rPr>
                <w:b/>
                <w:bCs/>
              </w:rPr>
            </w:pPr>
            <w:r>
              <w:t>&lt;Usar este campo para identificar a que caso(s) de uso o requisito-não funcional está relacionado.&gt;</w:t>
            </w:r>
          </w:p>
        </w:tc>
      </w:tr>
    </w:tbl>
    <w:p w14:paraId="6F3D8220" w14:textId="77777777" w:rsidR="008066A5" w:rsidRDefault="008066A5"/>
    <w:p w14:paraId="25B5FABD" w14:textId="77777777" w:rsidR="008066A5" w:rsidRDefault="008066A5">
      <w:pPr>
        <w:pStyle w:val="Heading2"/>
      </w:pPr>
      <w:bookmarkStart w:id="161" w:name="_Toc467473463"/>
      <w:bookmarkStart w:id="162" w:name="_Toc467474010"/>
      <w:bookmarkStart w:id="163" w:name="_Toc467477749"/>
      <w:bookmarkStart w:id="164" w:name="_Toc467494895"/>
      <w:bookmarkStart w:id="165" w:name="_Toc467495261"/>
      <w:bookmarkStart w:id="166" w:name="_Toc468086067"/>
      <w:bookmarkStart w:id="167" w:name="_Toc497726458"/>
      <w:bookmarkStart w:id="168" w:name="_Toc497896615"/>
      <w:bookmarkStart w:id="169" w:name="_Toc27004649"/>
      <w:r>
        <w:t>Segurança</w:t>
      </w:r>
      <w:bookmarkEnd w:id="161"/>
      <w:bookmarkEnd w:id="162"/>
      <w:bookmarkEnd w:id="163"/>
      <w:bookmarkEnd w:id="164"/>
      <w:bookmarkEnd w:id="165"/>
      <w:bookmarkEnd w:id="166"/>
      <w:bookmarkEnd w:id="167"/>
      <w:bookmarkEnd w:id="168"/>
      <w:bookmarkEnd w:id="169"/>
    </w:p>
    <w:p w14:paraId="5160FAE7" w14:textId="77777777" w:rsidR="008066A5" w:rsidRDefault="008066A5">
      <w:r>
        <w:t xml:space="preserve">Esta seção descreve os requisitos não-funcionais associados à integridade, privacidade e autenticidade dos dados da aplicação. </w:t>
      </w:r>
    </w:p>
    <w:p w14:paraId="10864C62" w14:textId="77777777" w:rsidR="008066A5" w:rsidRDefault="008066A5">
      <w:pPr>
        <w:pStyle w:val="Requisito"/>
        <w:rPr>
          <w:i/>
          <w:color w:val="0000FF"/>
        </w:rPr>
      </w:pPr>
      <w:bookmarkStart w:id="170" w:name="_Toc467473464"/>
      <w:bookmarkStart w:id="171" w:name="_Toc467474011"/>
      <w:bookmarkStart w:id="172" w:name="_Toc467477750"/>
      <w:bookmarkStart w:id="173" w:name="_Toc467494896"/>
      <w:bookmarkStart w:id="174" w:name="_Toc467495262"/>
      <w:bookmarkStart w:id="175" w:name="_Toc468086068"/>
      <w:bookmarkStart w:id="176" w:name="_Toc497726459"/>
      <w:bookmarkStart w:id="177" w:name="_Toc497896616"/>
      <w:bookmarkStart w:id="178" w:name="_Toc27004650"/>
      <w:r>
        <w:lastRenderedPageBreak/>
        <w:t>[NFSG001]</w:t>
      </w:r>
      <w:bookmarkEnd w:id="170"/>
      <w:bookmarkEnd w:id="171"/>
      <w:bookmarkEnd w:id="172"/>
      <w:bookmarkEnd w:id="173"/>
      <w:bookmarkEnd w:id="174"/>
      <w:bookmarkEnd w:id="175"/>
      <w:r>
        <w:t xml:space="preserve"> </w:t>
      </w:r>
      <w:bookmarkEnd w:id="176"/>
      <w:bookmarkEnd w:id="177"/>
      <w:r>
        <w:rPr>
          <w:i/>
          <w:color w:val="0000FF"/>
        </w:rPr>
        <w:t>Nome do requisito não-funcional</w:t>
      </w:r>
      <w:bookmarkEnd w:id="178"/>
    </w:p>
    <w:p w14:paraId="0B2D04A0" w14:textId="77777777" w:rsidR="008066A5" w:rsidRDefault="008066A5">
      <w:pPr>
        <w:pStyle w:val="Fillinginstruction"/>
      </w:pPr>
      <w:r>
        <w:t>&lt;Descrição do requisito&gt;</w:t>
      </w:r>
    </w:p>
    <w:p w14:paraId="59172A5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0EFDC9F" w14:textId="77777777">
        <w:tc>
          <w:tcPr>
            <w:tcW w:w="1695" w:type="dxa"/>
          </w:tcPr>
          <w:p w14:paraId="68C1337C" w14:textId="77777777" w:rsidR="008066A5" w:rsidRDefault="008066A5">
            <w:pPr>
              <w:jc w:val="left"/>
              <w:rPr>
                <w:b/>
                <w:bCs/>
              </w:rPr>
            </w:pPr>
            <w:r>
              <w:rPr>
                <w:b/>
                <w:bCs/>
              </w:rPr>
              <w:t xml:space="preserve">Prioridade: </w:t>
            </w:r>
          </w:p>
        </w:tc>
        <w:tc>
          <w:tcPr>
            <w:tcW w:w="425" w:type="dxa"/>
          </w:tcPr>
          <w:p w14:paraId="56E105F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1AFDB56"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27E21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5BDBBCA1"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17E0425C"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115E7D0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F91C699" w14:textId="77777777">
        <w:tc>
          <w:tcPr>
            <w:tcW w:w="1695" w:type="dxa"/>
          </w:tcPr>
          <w:p w14:paraId="3CEFA07F" w14:textId="77777777" w:rsidR="008066A5" w:rsidRDefault="008066A5">
            <w:pPr>
              <w:jc w:val="left"/>
              <w:rPr>
                <w:b/>
                <w:bCs/>
              </w:rPr>
            </w:pPr>
            <w:r>
              <w:rPr>
                <w:b/>
              </w:rPr>
              <w:t>Requisitos funcionais associados</w:t>
            </w:r>
            <w:r>
              <w:rPr>
                <w:b/>
                <w:bCs/>
              </w:rPr>
              <w:t>:</w:t>
            </w:r>
          </w:p>
        </w:tc>
        <w:tc>
          <w:tcPr>
            <w:tcW w:w="7155" w:type="dxa"/>
            <w:gridSpan w:val="6"/>
          </w:tcPr>
          <w:p w14:paraId="4FECEECB" w14:textId="77777777" w:rsidR="008066A5" w:rsidRDefault="008066A5">
            <w:pPr>
              <w:pStyle w:val="Fillinginstruction"/>
              <w:rPr>
                <w:b/>
                <w:bCs/>
              </w:rPr>
            </w:pPr>
            <w:r>
              <w:t>&lt;Usar este campo para identificar a que caso(s) de uso o requisito-não funcional está relacionado.&gt;</w:t>
            </w:r>
          </w:p>
        </w:tc>
      </w:tr>
    </w:tbl>
    <w:p w14:paraId="267CC828" w14:textId="77777777" w:rsidR="008066A5" w:rsidRDefault="008066A5">
      <w:pPr>
        <w:rPr>
          <w:i/>
          <w:color w:val="0000FF"/>
        </w:rPr>
      </w:pPr>
    </w:p>
    <w:p w14:paraId="1C176194" w14:textId="77777777" w:rsidR="008066A5" w:rsidRDefault="008066A5">
      <w:pPr>
        <w:pStyle w:val="Requisito"/>
        <w:rPr>
          <w:i/>
          <w:color w:val="0000FF"/>
        </w:rPr>
      </w:pPr>
      <w:bookmarkStart w:id="179" w:name="_Toc27004651"/>
      <w:r>
        <w:t xml:space="preserve">[NFSG002] </w:t>
      </w:r>
      <w:r>
        <w:rPr>
          <w:i/>
          <w:color w:val="0000FF"/>
        </w:rPr>
        <w:t>Nome de outro requisito não-funcional</w:t>
      </w:r>
      <w:bookmarkEnd w:id="179"/>
    </w:p>
    <w:p w14:paraId="48072356" w14:textId="77777777" w:rsidR="008066A5" w:rsidRDefault="008066A5">
      <w:pPr>
        <w:pStyle w:val="Fillinginstruction"/>
      </w:pPr>
      <w:r>
        <w:t>&lt;Descrição do requisito&gt;</w:t>
      </w:r>
    </w:p>
    <w:p w14:paraId="54E3796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79D67AD" w14:textId="77777777">
        <w:tc>
          <w:tcPr>
            <w:tcW w:w="1695" w:type="dxa"/>
          </w:tcPr>
          <w:p w14:paraId="35B5321F" w14:textId="77777777" w:rsidR="008066A5" w:rsidRDefault="008066A5">
            <w:pPr>
              <w:jc w:val="left"/>
              <w:rPr>
                <w:b/>
                <w:bCs/>
              </w:rPr>
            </w:pPr>
            <w:r>
              <w:rPr>
                <w:b/>
                <w:bCs/>
              </w:rPr>
              <w:t xml:space="preserve">Prioridade: </w:t>
            </w:r>
          </w:p>
        </w:tc>
        <w:tc>
          <w:tcPr>
            <w:tcW w:w="425" w:type="dxa"/>
          </w:tcPr>
          <w:p w14:paraId="035090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4C8266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D76420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CD07DC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577318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8B5201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5385A0A0" w14:textId="77777777">
        <w:tc>
          <w:tcPr>
            <w:tcW w:w="1695" w:type="dxa"/>
          </w:tcPr>
          <w:p w14:paraId="4C9F36C8" w14:textId="77777777" w:rsidR="008066A5" w:rsidRDefault="008066A5">
            <w:pPr>
              <w:jc w:val="left"/>
              <w:rPr>
                <w:b/>
                <w:bCs/>
              </w:rPr>
            </w:pPr>
            <w:r>
              <w:rPr>
                <w:b/>
              </w:rPr>
              <w:t>Requisitos funcionais associados</w:t>
            </w:r>
            <w:r>
              <w:rPr>
                <w:b/>
                <w:bCs/>
              </w:rPr>
              <w:t>:</w:t>
            </w:r>
          </w:p>
        </w:tc>
        <w:tc>
          <w:tcPr>
            <w:tcW w:w="7155" w:type="dxa"/>
            <w:gridSpan w:val="6"/>
          </w:tcPr>
          <w:p w14:paraId="130575D1" w14:textId="77777777" w:rsidR="008066A5" w:rsidRDefault="008066A5">
            <w:pPr>
              <w:pStyle w:val="Fillinginstruction"/>
              <w:rPr>
                <w:b/>
                <w:bCs/>
              </w:rPr>
            </w:pPr>
            <w:r>
              <w:t>&lt;Usar este campo para identificar a que caso(s) de uso o requisito-não funcional está relacionado.&gt;</w:t>
            </w:r>
          </w:p>
        </w:tc>
      </w:tr>
    </w:tbl>
    <w:p w14:paraId="487001D3" w14:textId="77777777" w:rsidR="008066A5" w:rsidRDefault="008066A5">
      <w:pPr>
        <w:rPr>
          <w:b/>
        </w:rPr>
      </w:pPr>
    </w:p>
    <w:p w14:paraId="0C02E47B" w14:textId="77777777" w:rsidR="008066A5" w:rsidRDefault="008066A5">
      <w:pPr>
        <w:pStyle w:val="Heading2"/>
      </w:pPr>
      <w:bookmarkStart w:id="180" w:name="_Toc27004652"/>
      <w:r>
        <w:t>Implantação</w:t>
      </w:r>
      <w:bookmarkEnd w:id="180"/>
    </w:p>
    <w:p w14:paraId="6603FA94" w14:textId="77777777" w:rsidR="008066A5" w:rsidRDefault="008066A5">
      <w:r>
        <w:t>Esta seção descreve os requisitos não-funcionais associados à implantação da solução.</w:t>
      </w:r>
    </w:p>
    <w:p w14:paraId="41B0ECF0" w14:textId="77777777" w:rsidR="008066A5" w:rsidRDefault="008066A5">
      <w:pPr>
        <w:pStyle w:val="Requisito"/>
        <w:rPr>
          <w:i/>
          <w:color w:val="0000FF"/>
        </w:rPr>
      </w:pPr>
      <w:bookmarkStart w:id="181" w:name="_Toc467473466"/>
      <w:bookmarkStart w:id="182" w:name="_Toc467474013"/>
      <w:bookmarkStart w:id="183" w:name="_Toc467477752"/>
      <w:bookmarkStart w:id="184" w:name="_Toc467494898"/>
      <w:bookmarkStart w:id="185" w:name="_Toc467495264"/>
      <w:bookmarkStart w:id="186" w:name="_Toc468086070"/>
      <w:bookmarkStart w:id="187" w:name="_Toc497726461"/>
      <w:bookmarkStart w:id="188" w:name="_Toc497896618"/>
      <w:r>
        <w:t xml:space="preserve"> </w:t>
      </w:r>
      <w:bookmarkStart w:id="189" w:name="_Toc27004653"/>
      <w:r>
        <w:t>[NF</w:t>
      </w:r>
      <w:bookmarkEnd w:id="181"/>
      <w:bookmarkEnd w:id="182"/>
      <w:bookmarkEnd w:id="183"/>
      <w:bookmarkEnd w:id="184"/>
      <w:bookmarkEnd w:id="185"/>
      <w:bookmarkEnd w:id="186"/>
      <w:r>
        <w:t xml:space="preserve">IM001] </w:t>
      </w:r>
      <w:bookmarkEnd w:id="187"/>
      <w:bookmarkEnd w:id="188"/>
      <w:r>
        <w:rPr>
          <w:i/>
          <w:color w:val="0000FF"/>
        </w:rPr>
        <w:t>Nome do requisito não-funcional</w:t>
      </w:r>
      <w:bookmarkEnd w:id="189"/>
    </w:p>
    <w:p w14:paraId="3B7E7F9D" w14:textId="77777777" w:rsidR="008066A5" w:rsidRDefault="008066A5">
      <w:pPr>
        <w:pStyle w:val="Fillinginstruction"/>
      </w:pPr>
      <w:r>
        <w:t>&lt;Descrição do requisito&gt;</w:t>
      </w:r>
    </w:p>
    <w:p w14:paraId="7EF28E5C"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5ABE075" w14:textId="77777777">
        <w:tc>
          <w:tcPr>
            <w:tcW w:w="1695" w:type="dxa"/>
          </w:tcPr>
          <w:p w14:paraId="3A4C67F1" w14:textId="77777777" w:rsidR="008066A5" w:rsidRDefault="008066A5">
            <w:pPr>
              <w:jc w:val="left"/>
              <w:rPr>
                <w:b/>
                <w:bCs/>
              </w:rPr>
            </w:pPr>
            <w:r>
              <w:rPr>
                <w:b/>
                <w:bCs/>
              </w:rPr>
              <w:t xml:space="preserve">Prioridade: </w:t>
            </w:r>
          </w:p>
        </w:tc>
        <w:tc>
          <w:tcPr>
            <w:tcW w:w="425" w:type="dxa"/>
          </w:tcPr>
          <w:p w14:paraId="203C609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7526B1B"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3FE3B404"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1D7DC2B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CA2AD7B"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07E635D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94F3480" w14:textId="77777777">
        <w:tc>
          <w:tcPr>
            <w:tcW w:w="1695" w:type="dxa"/>
          </w:tcPr>
          <w:p w14:paraId="4DCEA532" w14:textId="77777777" w:rsidR="008066A5" w:rsidRDefault="008066A5">
            <w:pPr>
              <w:jc w:val="left"/>
              <w:rPr>
                <w:b/>
                <w:bCs/>
              </w:rPr>
            </w:pPr>
            <w:r>
              <w:rPr>
                <w:b/>
              </w:rPr>
              <w:t>Requisitos funcionais associados</w:t>
            </w:r>
            <w:r>
              <w:rPr>
                <w:b/>
                <w:bCs/>
              </w:rPr>
              <w:t>:</w:t>
            </w:r>
          </w:p>
        </w:tc>
        <w:tc>
          <w:tcPr>
            <w:tcW w:w="7155" w:type="dxa"/>
            <w:gridSpan w:val="6"/>
          </w:tcPr>
          <w:p w14:paraId="0BA44DF4" w14:textId="77777777" w:rsidR="008066A5" w:rsidRDefault="008066A5">
            <w:pPr>
              <w:pStyle w:val="Fillinginstruction"/>
              <w:rPr>
                <w:b/>
                <w:bCs/>
              </w:rPr>
            </w:pPr>
            <w:r>
              <w:t>&lt;Usar este campo para identificar a que caso(s) de uso o requisito-não funcional está relacionado.&gt;</w:t>
            </w:r>
          </w:p>
        </w:tc>
      </w:tr>
    </w:tbl>
    <w:p w14:paraId="2E9DE872" w14:textId="77777777" w:rsidR="008066A5" w:rsidRDefault="008066A5">
      <w:pPr>
        <w:rPr>
          <w:b/>
        </w:rPr>
      </w:pPr>
    </w:p>
    <w:p w14:paraId="7AEB1E00" w14:textId="77777777" w:rsidR="008066A5" w:rsidRDefault="008066A5">
      <w:pPr>
        <w:pStyle w:val="Requisito"/>
        <w:rPr>
          <w:i/>
          <w:color w:val="0000FF"/>
        </w:rPr>
      </w:pPr>
      <w:bookmarkStart w:id="190" w:name="_Toc27004654"/>
      <w:r>
        <w:t xml:space="preserve">[NFIM002] </w:t>
      </w:r>
      <w:r>
        <w:rPr>
          <w:i/>
          <w:color w:val="0000FF"/>
        </w:rPr>
        <w:t>Nome de outro requisito não-funcional</w:t>
      </w:r>
      <w:bookmarkEnd w:id="190"/>
    </w:p>
    <w:p w14:paraId="28EAD5DF" w14:textId="77777777" w:rsidR="008066A5" w:rsidRDefault="008066A5">
      <w:pPr>
        <w:pStyle w:val="Fillinginstruction"/>
      </w:pPr>
      <w:r>
        <w:t>&lt;Descrição do requisito&gt;</w:t>
      </w:r>
    </w:p>
    <w:p w14:paraId="541B86D4"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5D2E10F6" w14:textId="77777777">
        <w:tc>
          <w:tcPr>
            <w:tcW w:w="1695" w:type="dxa"/>
          </w:tcPr>
          <w:p w14:paraId="3F106369" w14:textId="77777777" w:rsidR="008066A5" w:rsidRDefault="008066A5">
            <w:pPr>
              <w:jc w:val="left"/>
              <w:rPr>
                <w:b/>
                <w:bCs/>
              </w:rPr>
            </w:pPr>
            <w:r>
              <w:rPr>
                <w:b/>
                <w:bCs/>
              </w:rPr>
              <w:t xml:space="preserve">Prioridade: </w:t>
            </w:r>
          </w:p>
        </w:tc>
        <w:tc>
          <w:tcPr>
            <w:tcW w:w="425" w:type="dxa"/>
          </w:tcPr>
          <w:p w14:paraId="72C2784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98E14EA"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4AC5210F"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0792244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0C876E6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42A2088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0FCDB25C" w14:textId="77777777">
        <w:tc>
          <w:tcPr>
            <w:tcW w:w="1695" w:type="dxa"/>
          </w:tcPr>
          <w:p w14:paraId="4B4D991D" w14:textId="77777777" w:rsidR="008066A5" w:rsidRDefault="008066A5">
            <w:pPr>
              <w:jc w:val="left"/>
              <w:rPr>
                <w:b/>
                <w:bCs/>
              </w:rPr>
            </w:pPr>
            <w:r>
              <w:rPr>
                <w:b/>
              </w:rPr>
              <w:t>Requisitos funcionais associados</w:t>
            </w:r>
            <w:r>
              <w:rPr>
                <w:b/>
                <w:bCs/>
              </w:rPr>
              <w:t>:</w:t>
            </w:r>
          </w:p>
        </w:tc>
        <w:tc>
          <w:tcPr>
            <w:tcW w:w="7155" w:type="dxa"/>
            <w:gridSpan w:val="6"/>
          </w:tcPr>
          <w:p w14:paraId="7AF7CF03" w14:textId="77777777" w:rsidR="008066A5" w:rsidRDefault="008066A5">
            <w:pPr>
              <w:pStyle w:val="Fillinginstruction"/>
              <w:rPr>
                <w:b/>
                <w:bCs/>
              </w:rPr>
            </w:pPr>
            <w:r>
              <w:t>&lt;Usar este campo para identificar a que caso(s) de uso o requisito-não funcional está relacionado.&gt;</w:t>
            </w:r>
          </w:p>
        </w:tc>
      </w:tr>
    </w:tbl>
    <w:p w14:paraId="61402818" w14:textId="77777777" w:rsidR="008066A5" w:rsidRDefault="008066A5">
      <w:pPr>
        <w:rPr>
          <w:b/>
        </w:rPr>
      </w:pPr>
    </w:p>
    <w:p w14:paraId="754F1528" w14:textId="77777777" w:rsidR="008066A5" w:rsidRDefault="008066A5">
      <w:pPr>
        <w:pStyle w:val="Heading2"/>
      </w:pPr>
      <w:bookmarkStart w:id="191" w:name="_Toc467473467"/>
      <w:bookmarkStart w:id="192" w:name="_Toc467474014"/>
      <w:bookmarkStart w:id="193" w:name="_Toc467477753"/>
      <w:bookmarkStart w:id="194" w:name="_Toc467494899"/>
      <w:bookmarkStart w:id="195" w:name="_Toc467495265"/>
      <w:bookmarkStart w:id="196" w:name="_Toc468086071"/>
      <w:bookmarkStart w:id="197" w:name="_Toc497726462"/>
      <w:bookmarkStart w:id="198" w:name="_Toc497896619"/>
      <w:bookmarkStart w:id="199" w:name="_Toc27004655"/>
      <w:r>
        <w:lastRenderedPageBreak/>
        <w:t>Padrões</w:t>
      </w:r>
      <w:bookmarkEnd w:id="191"/>
      <w:bookmarkEnd w:id="192"/>
      <w:bookmarkEnd w:id="193"/>
      <w:bookmarkEnd w:id="194"/>
      <w:bookmarkEnd w:id="195"/>
      <w:bookmarkEnd w:id="196"/>
      <w:bookmarkEnd w:id="197"/>
      <w:bookmarkEnd w:id="198"/>
      <w:bookmarkEnd w:id="199"/>
    </w:p>
    <w:p w14:paraId="75EB83B5" w14:textId="77777777" w:rsidR="008066A5" w:rsidRDefault="008066A5">
      <w:r>
        <w:t xml:space="preserve">Esta seção descreve os requisitos não-funcionais associados a padrões ou normas que devem ser seguidos pela aplicação ou pelo seu processo de desenvolvimento. </w:t>
      </w:r>
    </w:p>
    <w:p w14:paraId="6728B169" w14:textId="77777777" w:rsidR="008066A5" w:rsidRDefault="008066A5">
      <w:pPr>
        <w:pStyle w:val="Requisito"/>
        <w:rPr>
          <w:i/>
          <w:color w:val="0000FF"/>
        </w:rPr>
      </w:pPr>
      <w:bookmarkStart w:id="200" w:name="_Toc467473468"/>
      <w:bookmarkStart w:id="201" w:name="_Toc467474015"/>
      <w:bookmarkStart w:id="202" w:name="_Toc467477754"/>
      <w:bookmarkStart w:id="203" w:name="_Toc467494900"/>
      <w:bookmarkStart w:id="204" w:name="_Toc467495266"/>
      <w:bookmarkStart w:id="205" w:name="_Toc468086072"/>
      <w:bookmarkStart w:id="206" w:name="_Toc497726463"/>
      <w:bookmarkStart w:id="207" w:name="_Toc497896620"/>
      <w:bookmarkStart w:id="208" w:name="_Toc27004656"/>
      <w:r>
        <w:t>[NFPA001]</w:t>
      </w:r>
      <w:bookmarkEnd w:id="200"/>
      <w:bookmarkEnd w:id="201"/>
      <w:bookmarkEnd w:id="202"/>
      <w:bookmarkEnd w:id="203"/>
      <w:bookmarkEnd w:id="204"/>
      <w:bookmarkEnd w:id="205"/>
      <w:r>
        <w:t xml:space="preserve"> </w:t>
      </w:r>
      <w:bookmarkEnd w:id="206"/>
      <w:bookmarkEnd w:id="207"/>
      <w:r>
        <w:rPr>
          <w:i/>
          <w:color w:val="0000FF"/>
        </w:rPr>
        <w:t>Nome do requisito não-funcional</w:t>
      </w:r>
      <w:bookmarkEnd w:id="208"/>
    </w:p>
    <w:p w14:paraId="1F2AF053" w14:textId="77777777" w:rsidR="008066A5" w:rsidRDefault="008066A5">
      <w:pPr>
        <w:pStyle w:val="Fillinginstruction"/>
      </w:pPr>
      <w:r>
        <w:t>&lt;Descrição do requisito&gt;</w:t>
      </w:r>
    </w:p>
    <w:p w14:paraId="4D525833"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7CE21C90" w14:textId="77777777">
        <w:tc>
          <w:tcPr>
            <w:tcW w:w="1695" w:type="dxa"/>
          </w:tcPr>
          <w:p w14:paraId="6B0E7145" w14:textId="77777777" w:rsidR="008066A5" w:rsidRDefault="008066A5">
            <w:pPr>
              <w:jc w:val="left"/>
              <w:rPr>
                <w:b/>
                <w:bCs/>
              </w:rPr>
            </w:pPr>
            <w:r>
              <w:rPr>
                <w:b/>
                <w:bCs/>
              </w:rPr>
              <w:t xml:space="preserve">Prioridade: </w:t>
            </w:r>
          </w:p>
        </w:tc>
        <w:tc>
          <w:tcPr>
            <w:tcW w:w="425" w:type="dxa"/>
          </w:tcPr>
          <w:p w14:paraId="241C4E9E"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6D00C243"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51296D63"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D56624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6052C8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F8A6F7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36FF98C0" w14:textId="77777777">
        <w:tc>
          <w:tcPr>
            <w:tcW w:w="1695" w:type="dxa"/>
          </w:tcPr>
          <w:p w14:paraId="096EAA57" w14:textId="77777777" w:rsidR="008066A5" w:rsidRDefault="008066A5">
            <w:pPr>
              <w:jc w:val="left"/>
              <w:rPr>
                <w:b/>
                <w:bCs/>
              </w:rPr>
            </w:pPr>
            <w:r>
              <w:rPr>
                <w:b/>
              </w:rPr>
              <w:t>Requisitos funcionais associados</w:t>
            </w:r>
            <w:r>
              <w:rPr>
                <w:b/>
                <w:bCs/>
              </w:rPr>
              <w:t>:</w:t>
            </w:r>
          </w:p>
        </w:tc>
        <w:tc>
          <w:tcPr>
            <w:tcW w:w="7155" w:type="dxa"/>
            <w:gridSpan w:val="6"/>
          </w:tcPr>
          <w:p w14:paraId="75897FFA" w14:textId="77777777" w:rsidR="008066A5" w:rsidRDefault="008066A5">
            <w:pPr>
              <w:pStyle w:val="Fillinginstruction"/>
              <w:rPr>
                <w:b/>
                <w:bCs/>
              </w:rPr>
            </w:pPr>
            <w:r>
              <w:t>&lt;Usar este campo para identificar a que caso(s) de uso o requisito-não funcional está relacionado.&gt;</w:t>
            </w:r>
          </w:p>
        </w:tc>
      </w:tr>
    </w:tbl>
    <w:p w14:paraId="0693CC34" w14:textId="77777777" w:rsidR="008066A5" w:rsidRDefault="008066A5">
      <w:pPr>
        <w:rPr>
          <w:b/>
        </w:rPr>
      </w:pPr>
    </w:p>
    <w:p w14:paraId="6F0DA12F" w14:textId="77777777" w:rsidR="008066A5" w:rsidRDefault="008066A5">
      <w:pPr>
        <w:pStyle w:val="Requisito"/>
        <w:rPr>
          <w:i/>
          <w:color w:val="0000FF"/>
        </w:rPr>
      </w:pPr>
      <w:bookmarkStart w:id="209" w:name="_Toc27004657"/>
      <w:r>
        <w:t xml:space="preserve">[NFPA002] </w:t>
      </w:r>
      <w:r>
        <w:rPr>
          <w:i/>
          <w:color w:val="0000FF"/>
        </w:rPr>
        <w:t>Nome de outro requisito não-funcional</w:t>
      </w:r>
      <w:bookmarkEnd w:id="209"/>
    </w:p>
    <w:p w14:paraId="78ED6E0C" w14:textId="77777777" w:rsidR="008066A5" w:rsidRDefault="008066A5">
      <w:pPr>
        <w:pStyle w:val="Fillinginstruction"/>
      </w:pPr>
      <w:r>
        <w:t>&lt;Descrição do requisito&gt;</w:t>
      </w:r>
    </w:p>
    <w:p w14:paraId="47A3CACE"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D82758F" w14:textId="77777777">
        <w:tc>
          <w:tcPr>
            <w:tcW w:w="1695" w:type="dxa"/>
          </w:tcPr>
          <w:p w14:paraId="71A811D5" w14:textId="77777777" w:rsidR="008066A5" w:rsidRDefault="008066A5">
            <w:pPr>
              <w:jc w:val="left"/>
              <w:rPr>
                <w:b/>
                <w:bCs/>
              </w:rPr>
            </w:pPr>
            <w:r>
              <w:rPr>
                <w:b/>
                <w:bCs/>
              </w:rPr>
              <w:t xml:space="preserve">Prioridade: </w:t>
            </w:r>
          </w:p>
        </w:tc>
        <w:tc>
          <w:tcPr>
            <w:tcW w:w="425" w:type="dxa"/>
          </w:tcPr>
          <w:p w14:paraId="57C0FFC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2221689C"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76B6F10D"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634A6B65"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3906DC48"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573D80C9"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44616EB7" w14:textId="77777777">
        <w:tc>
          <w:tcPr>
            <w:tcW w:w="1695" w:type="dxa"/>
          </w:tcPr>
          <w:p w14:paraId="40E4E749" w14:textId="77777777" w:rsidR="008066A5" w:rsidRDefault="008066A5">
            <w:pPr>
              <w:jc w:val="left"/>
              <w:rPr>
                <w:b/>
                <w:bCs/>
              </w:rPr>
            </w:pPr>
            <w:r>
              <w:rPr>
                <w:b/>
              </w:rPr>
              <w:t>Requisitos funcionais associados</w:t>
            </w:r>
            <w:r>
              <w:rPr>
                <w:b/>
                <w:bCs/>
              </w:rPr>
              <w:t>:</w:t>
            </w:r>
          </w:p>
        </w:tc>
        <w:tc>
          <w:tcPr>
            <w:tcW w:w="7155" w:type="dxa"/>
            <w:gridSpan w:val="6"/>
          </w:tcPr>
          <w:p w14:paraId="2889AA92" w14:textId="77777777" w:rsidR="008066A5" w:rsidRDefault="008066A5">
            <w:pPr>
              <w:pStyle w:val="Fillinginstruction"/>
              <w:rPr>
                <w:b/>
                <w:bCs/>
              </w:rPr>
            </w:pPr>
            <w:r>
              <w:t>&lt;Usar este campo para identificar a que caso(s) de uso o requisito-não funcional está relacionado.&gt;</w:t>
            </w:r>
          </w:p>
        </w:tc>
      </w:tr>
    </w:tbl>
    <w:p w14:paraId="68E14DDA" w14:textId="77777777" w:rsidR="008066A5" w:rsidRDefault="008066A5">
      <w:pPr>
        <w:rPr>
          <w:b/>
        </w:rPr>
      </w:pPr>
    </w:p>
    <w:p w14:paraId="26748933" w14:textId="77777777" w:rsidR="008066A5" w:rsidRDefault="008066A5">
      <w:pPr>
        <w:pStyle w:val="Heading2"/>
      </w:pPr>
      <w:bookmarkStart w:id="210" w:name="_Toc467473469"/>
      <w:bookmarkStart w:id="211" w:name="_Toc467474016"/>
      <w:bookmarkStart w:id="212" w:name="_Toc467477755"/>
      <w:bookmarkStart w:id="213" w:name="_Toc467494901"/>
      <w:bookmarkStart w:id="214" w:name="_Toc467495267"/>
      <w:bookmarkStart w:id="215" w:name="_Toc468086073"/>
      <w:bookmarkStart w:id="216" w:name="_Toc497726464"/>
      <w:bookmarkStart w:id="217" w:name="_Toc497896621"/>
      <w:bookmarkStart w:id="218" w:name="_Toc27004658"/>
      <w:r>
        <w:t>Hardware e software</w:t>
      </w:r>
      <w:bookmarkEnd w:id="210"/>
      <w:bookmarkEnd w:id="211"/>
      <w:bookmarkEnd w:id="212"/>
      <w:bookmarkEnd w:id="213"/>
      <w:bookmarkEnd w:id="214"/>
      <w:bookmarkEnd w:id="215"/>
      <w:bookmarkEnd w:id="216"/>
      <w:bookmarkEnd w:id="217"/>
      <w:bookmarkEnd w:id="218"/>
    </w:p>
    <w:p w14:paraId="5FC03DAC" w14:textId="77777777" w:rsidR="008066A5" w:rsidRDefault="008066A5">
      <w:bookmarkStart w:id="219" w:name="_Ref471381570"/>
      <w:r>
        <w:t xml:space="preserve">Esta seção descreve os requisitos não funcionais associados ao hardware e software usados para desenvolver ou para executar a aplicação. </w:t>
      </w:r>
    </w:p>
    <w:p w14:paraId="6D0AC8A6" w14:textId="77777777" w:rsidR="008066A5" w:rsidRDefault="008066A5">
      <w:pPr>
        <w:pStyle w:val="Requisito"/>
        <w:rPr>
          <w:i/>
          <w:color w:val="0000FF"/>
        </w:rPr>
      </w:pPr>
      <w:bookmarkStart w:id="220" w:name="_Toc467473470"/>
      <w:bookmarkStart w:id="221" w:name="_Toc467474017"/>
      <w:bookmarkStart w:id="222" w:name="_Toc467477756"/>
      <w:bookmarkStart w:id="223" w:name="_Toc467494902"/>
      <w:bookmarkStart w:id="224" w:name="_Toc467495268"/>
      <w:bookmarkStart w:id="225" w:name="_Toc468086074"/>
      <w:bookmarkStart w:id="226" w:name="_Toc497726465"/>
      <w:bookmarkStart w:id="227" w:name="_Toc497896622"/>
      <w:bookmarkStart w:id="228" w:name="_Toc27004659"/>
      <w:r>
        <w:t>[NF</w:t>
      </w:r>
      <w:bookmarkEnd w:id="220"/>
      <w:bookmarkEnd w:id="221"/>
      <w:bookmarkEnd w:id="222"/>
      <w:bookmarkEnd w:id="223"/>
      <w:bookmarkEnd w:id="224"/>
      <w:bookmarkEnd w:id="225"/>
      <w:r>
        <w:t>HS001]</w:t>
      </w:r>
      <w:bookmarkEnd w:id="226"/>
      <w:bookmarkEnd w:id="227"/>
      <w:r>
        <w:t xml:space="preserve"> </w:t>
      </w:r>
      <w:r>
        <w:rPr>
          <w:i/>
          <w:color w:val="0000FF"/>
        </w:rPr>
        <w:t>Nome do requisito não-funcional</w:t>
      </w:r>
      <w:bookmarkEnd w:id="228"/>
    </w:p>
    <w:p w14:paraId="51C067FD" w14:textId="77777777" w:rsidR="008066A5" w:rsidRDefault="008066A5">
      <w:pPr>
        <w:pStyle w:val="Fillinginstruction"/>
      </w:pPr>
      <w:r>
        <w:t>&lt;Descrição do requisito&gt;</w:t>
      </w:r>
    </w:p>
    <w:bookmarkEnd w:id="219"/>
    <w:p w14:paraId="5D622D19"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69006B9F" w14:textId="77777777">
        <w:tc>
          <w:tcPr>
            <w:tcW w:w="1695" w:type="dxa"/>
          </w:tcPr>
          <w:p w14:paraId="1A691045" w14:textId="77777777" w:rsidR="008066A5" w:rsidRDefault="008066A5">
            <w:pPr>
              <w:jc w:val="left"/>
              <w:rPr>
                <w:b/>
                <w:bCs/>
              </w:rPr>
            </w:pPr>
            <w:r>
              <w:rPr>
                <w:b/>
                <w:bCs/>
              </w:rPr>
              <w:t xml:space="preserve">Prioridade: </w:t>
            </w:r>
          </w:p>
        </w:tc>
        <w:tc>
          <w:tcPr>
            <w:tcW w:w="425" w:type="dxa"/>
          </w:tcPr>
          <w:p w14:paraId="4BA1E807"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1D4F40E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04793755"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394C7CD0"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465D1599"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7C1266D8"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9F3C204" w14:textId="77777777">
        <w:tc>
          <w:tcPr>
            <w:tcW w:w="1695" w:type="dxa"/>
          </w:tcPr>
          <w:p w14:paraId="502D960B" w14:textId="77777777" w:rsidR="008066A5" w:rsidRDefault="008066A5">
            <w:pPr>
              <w:jc w:val="left"/>
              <w:rPr>
                <w:b/>
                <w:bCs/>
              </w:rPr>
            </w:pPr>
            <w:r>
              <w:rPr>
                <w:b/>
              </w:rPr>
              <w:t>Requisitos funcionais associados</w:t>
            </w:r>
            <w:r>
              <w:rPr>
                <w:b/>
                <w:bCs/>
              </w:rPr>
              <w:t>:</w:t>
            </w:r>
          </w:p>
        </w:tc>
        <w:tc>
          <w:tcPr>
            <w:tcW w:w="7155" w:type="dxa"/>
            <w:gridSpan w:val="6"/>
          </w:tcPr>
          <w:p w14:paraId="7FE1F152" w14:textId="77777777" w:rsidR="008066A5" w:rsidRDefault="008066A5">
            <w:pPr>
              <w:pStyle w:val="Fillinginstruction"/>
              <w:rPr>
                <w:b/>
                <w:bCs/>
              </w:rPr>
            </w:pPr>
            <w:r>
              <w:t>&lt;Usar este campo para identificar a que caso(s) de uso o requisito-não funcional está relacionado.&gt;</w:t>
            </w:r>
          </w:p>
        </w:tc>
      </w:tr>
    </w:tbl>
    <w:p w14:paraId="3766C43B" w14:textId="77777777" w:rsidR="008066A5" w:rsidRDefault="008066A5"/>
    <w:p w14:paraId="7C82EEC9" w14:textId="77777777" w:rsidR="008066A5" w:rsidRDefault="008066A5">
      <w:pPr>
        <w:pStyle w:val="Requisito"/>
        <w:rPr>
          <w:i/>
          <w:color w:val="0000FF"/>
        </w:rPr>
      </w:pPr>
      <w:r>
        <w:t xml:space="preserve"> </w:t>
      </w:r>
      <w:bookmarkStart w:id="229" w:name="_Toc27004660"/>
      <w:r>
        <w:t xml:space="preserve">[NFHS002] </w:t>
      </w:r>
      <w:r>
        <w:rPr>
          <w:i/>
          <w:color w:val="0000FF"/>
        </w:rPr>
        <w:t>Nome de outro requisito não-funcional</w:t>
      </w:r>
      <w:bookmarkEnd w:id="229"/>
    </w:p>
    <w:p w14:paraId="460F8FAD" w14:textId="77777777" w:rsidR="008066A5" w:rsidRDefault="008066A5">
      <w:pPr>
        <w:pStyle w:val="Fillinginstruction"/>
      </w:pPr>
      <w:r>
        <w:t>&lt;Descrição do requisito&gt;</w:t>
      </w:r>
    </w:p>
    <w:p w14:paraId="5E07C706" w14:textId="77777777" w:rsidR="008066A5" w:rsidRDefault="008066A5"/>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066A5" w14:paraId="2CC1171C" w14:textId="77777777">
        <w:tc>
          <w:tcPr>
            <w:tcW w:w="1695" w:type="dxa"/>
          </w:tcPr>
          <w:p w14:paraId="6B6B0F96" w14:textId="77777777" w:rsidR="008066A5" w:rsidRDefault="008066A5">
            <w:pPr>
              <w:jc w:val="left"/>
              <w:rPr>
                <w:b/>
                <w:bCs/>
              </w:rPr>
            </w:pPr>
            <w:r>
              <w:rPr>
                <w:b/>
                <w:bCs/>
              </w:rPr>
              <w:t xml:space="preserve">Prioridade: </w:t>
            </w:r>
          </w:p>
        </w:tc>
        <w:tc>
          <w:tcPr>
            <w:tcW w:w="425" w:type="dxa"/>
          </w:tcPr>
          <w:p w14:paraId="0541E89A"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2"/>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60" w:type="dxa"/>
          </w:tcPr>
          <w:p w14:paraId="4C852034"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Essencial</w:t>
            </w:r>
          </w:p>
        </w:tc>
        <w:tc>
          <w:tcPr>
            <w:tcW w:w="450" w:type="dxa"/>
          </w:tcPr>
          <w:p w14:paraId="2A3156F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3"/>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35" w:type="dxa"/>
          </w:tcPr>
          <w:p w14:paraId="41E10C2E"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Importante</w:t>
            </w:r>
          </w:p>
        </w:tc>
        <w:tc>
          <w:tcPr>
            <w:tcW w:w="475" w:type="dxa"/>
          </w:tcPr>
          <w:p w14:paraId="719D1620" w14:textId="77777777" w:rsidR="008066A5" w:rsidRDefault="008066A5">
            <w:pPr>
              <w:pStyle w:val="destaque1"/>
              <w:keepNext w:val="0"/>
              <w:spacing w:before="60" w:after="60"/>
              <w:outlineLvl w:val="9"/>
              <w:rPr>
                <w:rFonts w:ascii="Times New Roman" w:hAnsi="Times New Roman"/>
                <w:bCs/>
                <w:noProof w:val="0"/>
              </w:rPr>
            </w:pPr>
            <w:r>
              <w:rPr>
                <w:rFonts w:ascii="Times New Roman" w:hAnsi="Times New Roman"/>
                <w:bCs/>
                <w:noProof w:val="0"/>
              </w:rPr>
              <w:fldChar w:fldCharType="begin">
                <w:ffData>
                  <w:name w:val="Selecionar4"/>
                  <w:enabled/>
                  <w:calcOnExit w:val="0"/>
                  <w:checkBox>
                    <w:sizeAuto/>
                    <w:default w:val="0"/>
                  </w:checkBox>
                </w:ffData>
              </w:fldChar>
            </w:r>
            <w:r>
              <w:rPr>
                <w:rFonts w:ascii="Times New Roman" w:hAnsi="Times New Roman"/>
                <w:bCs/>
                <w:noProof w:val="0"/>
              </w:rPr>
              <w:instrText xml:space="preserve"> FORMCHECKBOX </w:instrText>
            </w:r>
            <w:r w:rsidR="000660E1">
              <w:rPr>
                <w:rFonts w:ascii="Times New Roman" w:hAnsi="Times New Roman"/>
                <w:bCs/>
                <w:noProof w:val="0"/>
              </w:rPr>
            </w:r>
            <w:r w:rsidR="000660E1">
              <w:rPr>
                <w:rFonts w:ascii="Times New Roman" w:hAnsi="Times New Roman"/>
                <w:bCs/>
                <w:noProof w:val="0"/>
              </w:rPr>
              <w:fldChar w:fldCharType="separate"/>
            </w:r>
            <w:r>
              <w:rPr>
                <w:rFonts w:ascii="Times New Roman" w:hAnsi="Times New Roman"/>
                <w:bCs/>
                <w:noProof w:val="0"/>
              </w:rPr>
              <w:fldChar w:fldCharType="end"/>
            </w:r>
          </w:p>
        </w:tc>
        <w:tc>
          <w:tcPr>
            <w:tcW w:w="1910" w:type="dxa"/>
          </w:tcPr>
          <w:p w14:paraId="3266CC87" w14:textId="77777777" w:rsidR="008066A5" w:rsidRDefault="008066A5">
            <w:pPr>
              <w:pStyle w:val="destaque1"/>
              <w:keepNext w:val="0"/>
              <w:spacing w:before="60" w:after="60"/>
              <w:outlineLvl w:val="9"/>
              <w:rPr>
                <w:rFonts w:ascii="Times New Roman" w:hAnsi="Times New Roman"/>
                <w:b w:val="0"/>
                <w:noProof w:val="0"/>
              </w:rPr>
            </w:pPr>
            <w:r>
              <w:rPr>
                <w:rFonts w:ascii="Times New Roman" w:hAnsi="Times New Roman"/>
                <w:b w:val="0"/>
                <w:noProof w:val="0"/>
              </w:rPr>
              <w:t>Desejável</w:t>
            </w:r>
          </w:p>
        </w:tc>
      </w:tr>
      <w:tr w:rsidR="008066A5" w14:paraId="17DDFA44" w14:textId="77777777">
        <w:tc>
          <w:tcPr>
            <w:tcW w:w="1695" w:type="dxa"/>
          </w:tcPr>
          <w:p w14:paraId="06A04C44" w14:textId="77777777" w:rsidR="008066A5" w:rsidRDefault="008066A5">
            <w:pPr>
              <w:jc w:val="left"/>
              <w:rPr>
                <w:b/>
                <w:bCs/>
              </w:rPr>
            </w:pPr>
            <w:r>
              <w:rPr>
                <w:b/>
              </w:rPr>
              <w:t xml:space="preserve">Requisitos </w:t>
            </w:r>
            <w:r>
              <w:rPr>
                <w:b/>
              </w:rPr>
              <w:lastRenderedPageBreak/>
              <w:t>funcionais associados</w:t>
            </w:r>
            <w:r>
              <w:rPr>
                <w:b/>
                <w:bCs/>
              </w:rPr>
              <w:t>:</w:t>
            </w:r>
          </w:p>
        </w:tc>
        <w:tc>
          <w:tcPr>
            <w:tcW w:w="7155" w:type="dxa"/>
            <w:gridSpan w:val="6"/>
          </w:tcPr>
          <w:p w14:paraId="4E9A7DEE" w14:textId="77777777" w:rsidR="008066A5" w:rsidRDefault="008066A5">
            <w:pPr>
              <w:pStyle w:val="Fillinginstruction"/>
              <w:rPr>
                <w:b/>
                <w:bCs/>
              </w:rPr>
            </w:pPr>
            <w:r>
              <w:lastRenderedPageBreak/>
              <w:t xml:space="preserve">&lt;Usar este campo para identificar a que caso(s) de uso o requisito-não </w:t>
            </w:r>
            <w:r>
              <w:lastRenderedPageBreak/>
              <w:t>funcional está relacionado.&gt;</w:t>
            </w:r>
          </w:p>
        </w:tc>
      </w:tr>
    </w:tbl>
    <w:p w14:paraId="39D6BE46" w14:textId="77777777" w:rsidR="008066A5" w:rsidRDefault="008066A5">
      <w:pPr>
        <w:pStyle w:val="BodyTextIndent2"/>
        <w:ind w:left="0"/>
        <w:rPr>
          <w:rFonts w:ascii="Times New Roman" w:hAnsi="Times New Roman" w:cs="Times New Roman"/>
          <w:i/>
          <w:iCs/>
          <w:szCs w:val="20"/>
        </w:rPr>
      </w:pPr>
    </w:p>
    <w:p w14:paraId="7E4E4669" w14:textId="77777777" w:rsidR="008066A5" w:rsidRDefault="008066A5">
      <w:pPr>
        <w:pStyle w:val="Heading1"/>
      </w:pPr>
      <w:bookmarkStart w:id="230" w:name="_Toc27004661"/>
      <w:r>
        <w:t>Artefatos de Análise &amp; Projeto</w:t>
      </w:r>
      <w:bookmarkEnd w:id="230"/>
    </w:p>
    <w:p w14:paraId="1BF0392F" w14:textId="77777777" w:rsidR="008066A5" w:rsidRDefault="008066A5">
      <w:r>
        <w:t>Esta seção apresenta os arquivos em que estão documentadas as informações geradas pela disciplina de Análise &amp; Projeto.</w:t>
      </w:r>
    </w:p>
    <w:p w14:paraId="69CE9078" w14:textId="77777777" w:rsidR="008066A5" w:rsidRDefault="008066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8066A5" w14:paraId="03C393A0" w14:textId="77777777">
        <w:tc>
          <w:tcPr>
            <w:tcW w:w="4605" w:type="dxa"/>
          </w:tcPr>
          <w:p w14:paraId="348947FA" w14:textId="77777777" w:rsidR="008066A5" w:rsidRDefault="008066A5">
            <w:r>
              <w:t>Diagramas conceituais/lógicos/físicos</w:t>
            </w:r>
          </w:p>
        </w:tc>
        <w:tc>
          <w:tcPr>
            <w:tcW w:w="4605" w:type="dxa"/>
          </w:tcPr>
          <w:p w14:paraId="119B0961" w14:textId="77777777" w:rsidR="008066A5" w:rsidRDefault="008066A5">
            <w:pPr>
              <w:pStyle w:val="Fillinginstruction"/>
            </w:pPr>
            <w:r>
              <w:t>&lt;colocar aqui a url do arquivo que contém os diagramas conceituais/lógicos/físicos&gt;</w:t>
            </w:r>
          </w:p>
        </w:tc>
      </w:tr>
      <w:tr w:rsidR="008066A5" w14:paraId="38699CA3" w14:textId="77777777">
        <w:tc>
          <w:tcPr>
            <w:tcW w:w="4605" w:type="dxa"/>
          </w:tcPr>
          <w:p w14:paraId="01031C3F" w14:textId="77777777" w:rsidR="008066A5" w:rsidRDefault="008066A5">
            <w:r>
              <w:t>Diagramas de requisitos de instalação</w:t>
            </w:r>
          </w:p>
        </w:tc>
        <w:tc>
          <w:tcPr>
            <w:tcW w:w="4605" w:type="dxa"/>
          </w:tcPr>
          <w:p w14:paraId="6F5F5C6C" w14:textId="77777777" w:rsidR="008066A5" w:rsidRDefault="008066A5">
            <w:pPr>
              <w:pStyle w:val="Fillinginstruction"/>
            </w:pPr>
            <w:r>
              <w:t>&lt;colocar aqui a url do arquivo que contém os diagramas de requisitos de instalação&gt;</w:t>
            </w:r>
          </w:p>
        </w:tc>
      </w:tr>
      <w:tr w:rsidR="008066A5" w14:paraId="4863E516" w14:textId="77777777">
        <w:tc>
          <w:tcPr>
            <w:tcW w:w="4605" w:type="dxa"/>
          </w:tcPr>
          <w:p w14:paraId="46AAF2E7" w14:textId="77777777" w:rsidR="008066A5" w:rsidRDefault="008066A5">
            <w:r>
              <w:t>Dicionário de dados</w:t>
            </w:r>
          </w:p>
        </w:tc>
        <w:tc>
          <w:tcPr>
            <w:tcW w:w="4605" w:type="dxa"/>
          </w:tcPr>
          <w:p w14:paraId="27357205" w14:textId="77777777" w:rsidR="008066A5" w:rsidRDefault="008066A5">
            <w:pPr>
              <w:pStyle w:val="Fillinginstruction"/>
            </w:pPr>
            <w:r>
              <w:t xml:space="preserve">&lt;indicar aqui </w:t>
            </w:r>
            <w:r w:rsidR="0017582F">
              <w:t xml:space="preserve">se </w:t>
            </w:r>
            <w:r>
              <w:t>existe um dicionário de dados e como ele pode ser acessado&gt;</w:t>
            </w:r>
          </w:p>
        </w:tc>
      </w:tr>
    </w:tbl>
    <w:p w14:paraId="3B584A78" w14:textId="77777777" w:rsidR="008066A5" w:rsidRDefault="008066A5"/>
    <w:p w14:paraId="452DB064" w14:textId="77777777" w:rsidR="008066A5" w:rsidRDefault="008066A5">
      <w:pPr>
        <w:pStyle w:val="Heading1"/>
      </w:pPr>
      <w:bookmarkStart w:id="231" w:name="_Ref471394537"/>
      <w:bookmarkStart w:id="232" w:name="_Toc467473442"/>
      <w:bookmarkStart w:id="233" w:name="_Toc467473974"/>
      <w:bookmarkStart w:id="234" w:name="_Toc467477713"/>
      <w:bookmarkStart w:id="235" w:name="_Toc467494867"/>
      <w:bookmarkStart w:id="236" w:name="_Toc467495237"/>
      <w:bookmarkStart w:id="237" w:name="_Toc468086045"/>
      <w:bookmarkStart w:id="238" w:name="_Toc497727742"/>
      <w:bookmarkStart w:id="239" w:name="_Toc497728155"/>
      <w:bookmarkStart w:id="240" w:name="_Toc497896628"/>
      <w:bookmarkStart w:id="241" w:name="_Toc27004662"/>
      <w:r>
        <w:t>Referências</w:t>
      </w:r>
      <w:bookmarkEnd w:id="231"/>
      <w:bookmarkEnd w:id="232"/>
      <w:bookmarkEnd w:id="233"/>
      <w:bookmarkEnd w:id="234"/>
      <w:bookmarkEnd w:id="235"/>
      <w:bookmarkEnd w:id="236"/>
      <w:bookmarkEnd w:id="237"/>
      <w:bookmarkEnd w:id="238"/>
      <w:bookmarkEnd w:id="239"/>
      <w:bookmarkEnd w:id="240"/>
      <w:bookmarkEnd w:id="241"/>
    </w:p>
    <w:p w14:paraId="04D4BB28" w14:textId="77777777" w:rsidR="008066A5" w:rsidRDefault="008066A5">
      <w:pPr>
        <w:pStyle w:val="Fillinginstruction"/>
      </w:pPr>
      <w:r>
        <w:t>&lt;Nesta seção serão apresentadas as referências utilizadas para elaboração deste documento, fontes de requisitos, urls de aplicações já existentes relacionadas etc.&gt;</w:t>
      </w:r>
    </w:p>
    <w:p w14:paraId="701CA44D" w14:textId="77777777" w:rsidR="008066A5" w:rsidRDefault="008066A5"/>
    <w:sectPr w:rsidR="008066A5" w:rsidSect="0017582F">
      <w:headerReference w:type="even" r:id="rId13"/>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CD3F" w14:textId="77777777" w:rsidR="00BB4EC5" w:rsidRDefault="00BB4EC5">
      <w:r>
        <w:separator/>
      </w:r>
    </w:p>
  </w:endnote>
  <w:endnote w:type="continuationSeparator" w:id="0">
    <w:p w14:paraId="5F10BF22" w14:textId="77777777" w:rsidR="00BB4EC5" w:rsidRDefault="00BB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503"/>
      <w:gridCol w:w="4783"/>
    </w:tblGrid>
    <w:tr w:rsidR="000660E1" w14:paraId="6E2DA0E5" w14:textId="77777777">
      <w:trPr>
        <w:cantSplit/>
        <w:trHeight w:val="368"/>
      </w:trPr>
      <w:tc>
        <w:tcPr>
          <w:tcW w:w="4503" w:type="dxa"/>
          <w:vMerge w:val="restart"/>
          <w:tcBorders>
            <w:top w:val="single" w:sz="4" w:space="0" w:color="auto"/>
          </w:tcBorders>
        </w:tcPr>
        <w:p w14:paraId="4B406F1F" w14:textId="77777777" w:rsidR="000660E1" w:rsidRDefault="000660E1">
          <w:pPr>
            <w:pStyle w:val="Footer"/>
            <w:jc w:val="left"/>
            <w:rPr>
              <w:snapToGrid w:val="0"/>
              <w:lang w:eastAsia="en-US"/>
            </w:rPr>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Pr>
              <w:noProof/>
              <w:snapToGrid w:val="0"/>
              <w:lang w:eastAsia="en-US"/>
            </w:rPr>
            <w:t>Document3</w:t>
          </w:r>
          <w:r>
            <w:rPr>
              <w:snapToGrid w:val="0"/>
              <w:lang w:eastAsia="en-US"/>
            </w:rPr>
            <w:fldChar w:fldCharType="end"/>
          </w:r>
        </w:p>
        <w:p w14:paraId="01F3D960" w14:textId="77777777" w:rsidR="000660E1" w:rsidRDefault="000660E1">
          <w:pPr>
            <w:pStyle w:val="Footer"/>
            <w:jc w:val="left"/>
          </w:pPr>
        </w:p>
      </w:tc>
      <w:tc>
        <w:tcPr>
          <w:tcW w:w="4783" w:type="dxa"/>
          <w:tcBorders>
            <w:top w:val="single" w:sz="4" w:space="0" w:color="auto"/>
          </w:tcBorders>
        </w:tcPr>
        <w:p w14:paraId="02E6E00A" w14:textId="77777777" w:rsidR="000660E1" w:rsidRDefault="000660E1">
          <w:pPr>
            <w:pStyle w:val="Foote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bookmarkStart w:id="1" w:name="_Ref471361557"/>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p>
      </w:tc>
    </w:tr>
    <w:tr w:rsidR="000660E1" w14:paraId="3E7B8C2B" w14:textId="77777777">
      <w:trPr>
        <w:cantSplit/>
        <w:trHeight w:val="367"/>
      </w:trPr>
      <w:tc>
        <w:tcPr>
          <w:tcW w:w="4503" w:type="dxa"/>
          <w:vMerge/>
        </w:tcPr>
        <w:p w14:paraId="67826A0B" w14:textId="77777777" w:rsidR="000660E1" w:rsidRDefault="000660E1">
          <w:pPr>
            <w:pStyle w:val="Footer"/>
            <w:jc w:val="left"/>
          </w:pPr>
        </w:p>
      </w:tc>
      <w:tc>
        <w:tcPr>
          <w:tcW w:w="4783" w:type="dxa"/>
        </w:tcPr>
        <w:p w14:paraId="112B201C" w14:textId="44188513" w:rsidR="000660E1" w:rsidRDefault="000660E1">
          <w:pPr>
            <w:pStyle w:val="Footer"/>
            <w:jc w:val="right"/>
          </w:pPr>
          <w:r>
            <w:t xml:space="preserve">Última Atualização: </w:t>
          </w:r>
          <w:fldSimple w:instr=" SAVEDATE  \* MERGEFORMAT ">
            <w:r w:rsidR="00175EF3">
              <w:rPr>
                <w:noProof/>
              </w:rPr>
              <w:t>12/12/2019 14:30:00</w:t>
            </w:r>
          </w:fldSimple>
          <w:r>
            <w:t>h</w:t>
          </w:r>
        </w:p>
      </w:tc>
    </w:tr>
    <w:bookmarkEnd w:id="1"/>
  </w:tbl>
  <w:p w14:paraId="24BD17BA" w14:textId="77777777" w:rsidR="000660E1" w:rsidRDefault="00066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9211" w14:textId="77777777" w:rsidR="00BB4EC5" w:rsidRDefault="00BB4EC5">
      <w:r>
        <w:separator/>
      </w:r>
    </w:p>
  </w:footnote>
  <w:footnote w:type="continuationSeparator" w:id="0">
    <w:p w14:paraId="374FD8BE" w14:textId="77777777" w:rsidR="00BB4EC5" w:rsidRDefault="00BB4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A16B" w14:textId="77777777" w:rsidR="000660E1" w:rsidRDefault="000660E1">
    <w:pPr>
      <w:pStyle w:val="Header"/>
      <w:spacing w:before="0" w:after="0"/>
    </w:pPr>
  </w:p>
  <w:p w14:paraId="79F35285" w14:textId="77777777" w:rsidR="000660E1" w:rsidRDefault="00066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42A" w14:textId="77777777" w:rsidR="000660E1" w:rsidRDefault="000660E1">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C97C" w14:textId="77777777" w:rsidR="000660E1" w:rsidRDefault="000660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DB29ED"/>
    <w:multiLevelType w:val="hybridMultilevel"/>
    <w:tmpl w:val="BB02F1D6"/>
    <w:lvl w:ilvl="0" w:tplc="F91A273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7021509"/>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 w15:restartNumberingAfterBreak="0">
    <w:nsid w:val="19323F2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15:restartNumberingAfterBreak="0">
    <w:nsid w:val="2B0B733A"/>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6" w15:restartNumberingAfterBreak="0">
    <w:nsid w:val="2CA739C6"/>
    <w:multiLevelType w:val="hybridMultilevel"/>
    <w:tmpl w:val="51C201D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7"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8" w15:restartNumberingAfterBreak="0">
    <w:nsid w:val="393306A1"/>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9" w15:restartNumberingAfterBreak="0">
    <w:nsid w:val="3F0855E4"/>
    <w:multiLevelType w:val="hybridMultilevel"/>
    <w:tmpl w:val="AB2E84A6"/>
    <w:lvl w:ilvl="0" w:tplc="77241F04">
      <w:start w:val="1"/>
      <w:numFmt w:val="upperLetter"/>
      <w:pStyle w:val="TituloApendice"/>
      <w:lvlText w:val="%1"/>
      <w:lvlJc w:val="left"/>
      <w:pPr>
        <w:tabs>
          <w:tab w:val="num" w:pos="360"/>
        </w:tabs>
        <w:ind w:left="360" w:hanging="360"/>
      </w:pPr>
      <w:rPr>
        <w:rFonts w:ascii="Arial" w:hAnsi="Arial" w:hint="default"/>
        <w:b/>
        <w:i w:val="0"/>
      </w:rPr>
    </w:lvl>
    <w:lvl w:ilvl="1" w:tplc="34B214AA" w:tentative="1">
      <w:start w:val="1"/>
      <w:numFmt w:val="lowerLetter"/>
      <w:lvlText w:val="%2."/>
      <w:lvlJc w:val="left"/>
      <w:pPr>
        <w:tabs>
          <w:tab w:val="num" w:pos="1440"/>
        </w:tabs>
        <w:ind w:left="1440" w:hanging="360"/>
      </w:pPr>
    </w:lvl>
    <w:lvl w:ilvl="2" w:tplc="416ACFFC" w:tentative="1">
      <w:start w:val="1"/>
      <w:numFmt w:val="lowerRoman"/>
      <w:lvlText w:val="%3."/>
      <w:lvlJc w:val="right"/>
      <w:pPr>
        <w:tabs>
          <w:tab w:val="num" w:pos="2160"/>
        </w:tabs>
        <w:ind w:left="2160" w:hanging="180"/>
      </w:pPr>
    </w:lvl>
    <w:lvl w:ilvl="3" w:tplc="A4A016FA" w:tentative="1">
      <w:start w:val="1"/>
      <w:numFmt w:val="decimal"/>
      <w:lvlText w:val="%4."/>
      <w:lvlJc w:val="left"/>
      <w:pPr>
        <w:tabs>
          <w:tab w:val="num" w:pos="2880"/>
        </w:tabs>
        <w:ind w:left="2880" w:hanging="360"/>
      </w:pPr>
    </w:lvl>
    <w:lvl w:ilvl="4" w:tplc="EF4A7C9C" w:tentative="1">
      <w:start w:val="1"/>
      <w:numFmt w:val="lowerLetter"/>
      <w:lvlText w:val="%5."/>
      <w:lvlJc w:val="left"/>
      <w:pPr>
        <w:tabs>
          <w:tab w:val="num" w:pos="3600"/>
        </w:tabs>
        <w:ind w:left="3600" w:hanging="360"/>
      </w:pPr>
    </w:lvl>
    <w:lvl w:ilvl="5" w:tplc="09E4CDB0" w:tentative="1">
      <w:start w:val="1"/>
      <w:numFmt w:val="lowerRoman"/>
      <w:lvlText w:val="%6."/>
      <w:lvlJc w:val="right"/>
      <w:pPr>
        <w:tabs>
          <w:tab w:val="num" w:pos="4320"/>
        </w:tabs>
        <w:ind w:left="4320" w:hanging="180"/>
      </w:pPr>
    </w:lvl>
    <w:lvl w:ilvl="6" w:tplc="4CE436F2" w:tentative="1">
      <w:start w:val="1"/>
      <w:numFmt w:val="decimal"/>
      <w:lvlText w:val="%7."/>
      <w:lvlJc w:val="left"/>
      <w:pPr>
        <w:tabs>
          <w:tab w:val="num" w:pos="5040"/>
        </w:tabs>
        <w:ind w:left="5040" w:hanging="360"/>
      </w:pPr>
    </w:lvl>
    <w:lvl w:ilvl="7" w:tplc="59708F3C" w:tentative="1">
      <w:start w:val="1"/>
      <w:numFmt w:val="lowerLetter"/>
      <w:lvlText w:val="%8."/>
      <w:lvlJc w:val="left"/>
      <w:pPr>
        <w:tabs>
          <w:tab w:val="num" w:pos="5760"/>
        </w:tabs>
        <w:ind w:left="5760" w:hanging="360"/>
      </w:pPr>
    </w:lvl>
    <w:lvl w:ilvl="8" w:tplc="6390FCD8" w:tentative="1">
      <w:start w:val="1"/>
      <w:numFmt w:val="lowerRoman"/>
      <w:lvlText w:val="%9."/>
      <w:lvlJc w:val="right"/>
      <w:pPr>
        <w:tabs>
          <w:tab w:val="num" w:pos="6480"/>
        </w:tabs>
        <w:ind w:left="6480" w:hanging="180"/>
      </w:pPr>
    </w:lvl>
  </w:abstractNum>
  <w:abstractNum w:abstractNumId="10" w15:restartNumberingAfterBreak="0">
    <w:nsid w:val="479C6DEC"/>
    <w:multiLevelType w:val="hybridMultilevel"/>
    <w:tmpl w:val="9C8E8374"/>
    <w:lvl w:ilvl="0" w:tplc="6280482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BDE1236"/>
    <w:multiLevelType w:val="hybridMultilevel"/>
    <w:tmpl w:val="A5449CB0"/>
    <w:lvl w:ilvl="0" w:tplc="265015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6B1B4070"/>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3" w15:restartNumberingAfterBreak="0">
    <w:nsid w:val="6B667032"/>
    <w:multiLevelType w:val="hybridMultilevel"/>
    <w:tmpl w:val="77405678"/>
    <w:lvl w:ilvl="0" w:tplc="C3D42130">
      <w:start w:val="1"/>
      <w:numFmt w:val="decimal"/>
      <w:lvlText w:val="%1."/>
      <w:lvlJc w:val="left"/>
      <w:pPr>
        <w:ind w:left="1080" w:hanging="360"/>
      </w:pPr>
      <w:rPr>
        <w:rFonts w:hint="default"/>
        <w:i w:val="0"/>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29518D4"/>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5"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6" w15:restartNumberingAfterBreak="0">
    <w:nsid w:val="7D6909E8"/>
    <w:multiLevelType w:val="multilevel"/>
    <w:tmpl w:val="35E4FC1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i w:val="0"/>
        <w:iCs/>
        <w:color w:val="000000"/>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7" w15:restartNumberingAfterBreak="0">
    <w:nsid w:val="7DC12682"/>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7"/>
  </w:num>
  <w:num w:numId="4">
    <w:abstractNumId w:val="9"/>
  </w:num>
  <w:num w:numId="5">
    <w:abstractNumId w:val="16"/>
  </w:num>
  <w:num w:numId="6">
    <w:abstractNumId w:val="15"/>
  </w:num>
  <w:num w:numId="7">
    <w:abstractNumId w:val="6"/>
  </w:num>
  <w:num w:numId="8">
    <w:abstractNumId w:val="4"/>
  </w:num>
  <w:num w:numId="9">
    <w:abstractNumId w:val="3"/>
  </w:num>
  <w:num w:numId="10">
    <w:abstractNumId w:val="12"/>
  </w:num>
  <w:num w:numId="11">
    <w:abstractNumId w:val="5"/>
  </w:num>
  <w:num w:numId="12">
    <w:abstractNumId w:val="17"/>
  </w:num>
  <w:num w:numId="13">
    <w:abstractNumId w:val="14"/>
  </w:num>
  <w:num w:numId="14">
    <w:abstractNumId w:val="8"/>
  </w:num>
  <w:num w:numId="15">
    <w:abstractNumId w:val="2"/>
  </w:num>
  <w:num w:numId="16">
    <w:abstractNumId w:val="11"/>
  </w:num>
  <w:num w:numId="17">
    <w:abstractNumId w:val="13"/>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762"/>
    <w:rsid w:val="000660E1"/>
    <w:rsid w:val="000B2558"/>
    <w:rsid w:val="000E747F"/>
    <w:rsid w:val="000F0A9D"/>
    <w:rsid w:val="000F5246"/>
    <w:rsid w:val="00113C36"/>
    <w:rsid w:val="00134C98"/>
    <w:rsid w:val="00157C1F"/>
    <w:rsid w:val="0017582F"/>
    <w:rsid w:val="00175EF3"/>
    <w:rsid w:val="001913E3"/>
    <w:rsid w:val="001F30F0"/>
    <w:rsid w:val="00210C9C"/>
    <w:rsid w:val="002A191C"/>
    <w:rsid w:val="002C7065"/>
    <w:rsid w:val="002E2EA1"/>
    <w:rsid w:val="00362298"/>
    <w:rsid w:val="003752D7"/>
    <w:rsid w:val="00375610"/>
    <w:rsid w:val="0039447B"/>
    <w:rsid w:val="00396927"/>
    <w:rsid w:val="003A6707"/>
    <w:rsid w:val="003C20DB"/>
    <w:rsid w:val="003C3E34"/>
    <w:rsid w:val="003F0718"/>
    <w:rsid w:val="003F0B18"/>
    <w:rsid w:val="003F57C3"/>
    <w:rsid w:val="004125AA"/>
    <w:rsid w:val="004F1AD2"/>
    <w:rsid w:val="00540762"/>
    <w:rsid w:val="005A37BB"/>
    <w:rsid w:val="005E6B28"/>
    <w:rsid w:val="00600847"/>
    <w:rsid w:val="00677290"/>
    <w:rsid w:val="006F230C"/>
    <w:rsid w:val="007069FF"/>
    <w:rsid w:val="00716377"/>
    <w:rsid w:val="00722B7F"/>
    <w:rsid w:val="007C76F6"/>
    <w:rsid w:val="007E3938"/>
    <w:rsid w:val="007F3B74"/>
    <w:rsid w:val="008066A5"/>
    <w:rsid w:val="00815C0B"/>
    <w:rsid w:val="00862B04"/>
    <w:rsid w:val="008D7987"/>
    <w:rsid w:val="0093119D"/>
    <w:rsid w:val="00961738"/>
    <w:rsid w:val="009715BC"/>
    <w:rsid w:val="009C11FB"/>
    <w:rsid w:val="009D6CB6"/>
    <w:rsid w:val="00A24F21"/>
    <w:rsid w:val="00B2402D"/>
    <w:rsid w:val="00B475B7"/>
    <w:rsid w:val="00B800B4"/>
    <w:rsid w:val="00BB4EC5"/>
    <w:rsid w:val="00C058D3"/>
    <w:rsid w:val="00C4234B"/>
    <w:rsid w:val="00CF0E91"/>
    <w:rsid w:val="00DC6713"/>
    <w:rsid w:val="00E06342"/>
    <w:rsid w:val="00E46B66"/>
    <w:rsid w:val="00F23FD8"/>
    <w:rsid w:val="00F314F8"/>
    <w:rsid w:val="00F83D4B"/>
    <w:rsid w:val="00F873AB"/>
    <w:rsid w:val="00FB04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42256"/>
  <w15:chartTrackingRefBased/>
  <w15:docId w15:val="{8A4A1E70-BC20-46B5-B633-6C01D13F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82F"/>
    <w:pPr>
      <w:spacing w:before="60" w:after="60"/>
      <w:jc w:val="both"/>
    </w:pPr>
    <w:rPr>
      <w:rFonts w:ascii="Arial" w:hAnsi="Arial"/>
      <w:sz w:val="22"/>
    </w:rPr>
  </w:style>
  <w:style w:type="paragraph" w:styleId="Heading1">
    <w:name w:val="heading 1"/>
    <w:basedOn w:val="Normal"/>
    <w:next w:val="Normal"/>
    <w:qFormat/>
    <w:pPr>
      <w:keepNext/>
      <w:numPr>
        <w:numId w:val="5"/>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b/>
      <w:kern w:val="28"/>
      <w:sz w:val="28"/>
    </w:rPr>
  </w:style>
  <w:style w:type="paragraph" w:styleId="Heading2">
    <w:name w:val="heading 2"/>
    <w:basedOn w:val="Normal"/>
    <w:next w:val="Normal"/>
    <w:qFormat/>
    <w:pPr>
      <w:keepNext/>
      <w:numPr>
        <w:ilvl w:val="1"/>
        <w:numId w:val="5"/>
      </w:numPr>
      <w:spacing w:before="240"/>
      <w:outlineLvl w:val="1"/>
    </w:pPr>
    <w:rPr>
      <w:b/>
      <w:sz w:val="26"/>
    </w:rPr>
  </w:style>
  <w:style w:type="paragraph" w:styleId="Heading3">
    <w:name w:val="heading 3"/>
    <w:basedOn w:val="Normal"/>
    <w:next w:val="Normal"/>
    <w:qFormat/>
    <w:pPr>
      <w:keepNext/>
      <w:numPr>
        <w:ilvl w:val="2"/>
        <w:numId w:val="5"/>
      </w:numPr>
      <w:spacing w:before="240"/>
      <w:outlineLvl w:val="2"/>
    </w:pPr>
    <w:rPr>
      <w:b/>
    </w:rPr>
  </w:style>
  <w:style w:type="paragraph" w:styleId="Heading4">
    <w:name w:val="heading 4"/>
    <w:basedOn w:val="Normal"/>
    <w:next w:val="Normal"/>
    <w:qFormat/>
    <w:pPr>
      <w:keepNext/>
      <w:numPr>
        <w:ilvl w:val="3"/>
        <w:numId w:val="5"/>
      </w:numPr>
      <w:spacing w:before="240"/>
      <w:outlineLvl w:val="3"/>
    </w:pPr>
    <w:rPr>
      <w:sz w:val="24"/>
    </w:rPr>
  </w:style>
  <w:style w:type="paragraph" w:styleId="Heading5">
    <w:name w:val="heading 5"/>
    <w:basedOn w:val="Normal"/>
    <w:next w:val="Normal"/>
    <w:qFormat/>
    <w:pPr>
      <w:numPr>
        <w:ilvl w:val="4"/>
        <w:numId w:val="5"/>
      </w:numPr>
      <w:spacing w:before="240"/>
      <w:outlineLvl w:val="4"/>
    </w:pPr>
  </w:style>
  <w:style w:type="paragraph" w:styleId="Heading6">
    <w:name w:val="heading 6"/>
    <w:basedOn w:val="Normal"/>
    <w:next w:val="Normal"/>
    <w:qFormat/>
    <w:pPr>
      <w:numPr>
        <w:ilvl w:val="5"/>
        <w:numId w:val="5"/>
      </w:numPr>
      <w:spacing w:before="240"/>
      <w:outlineLvl w:val="5"/>
    </w:pPr>
  </w:style>
  <w:style w:type="paragraph" w:styleId="Heading7">
    <w:name w:val="heading 7"/>
    <w:basedOn w:val="Normal"/>
    <w:next w:val="Normal"/>
    <w:qFormat/>
    <w:pPr>
      <w:numPr>
        <w:ilvl w:val="6"/>
        <w:numId w:val="5"/>
      </w:numPr>
      <w:spacing w:before="240"/>
      <w:outlineLvl w:val="6"/>
    </w:pPr>
  </w:style>
  <w:style w:type="paragraph" w:styleId="Heading8">
    <w:name w:val="heading 8"/>
    <w:basedOn w:val="Normal"/>
    <w:next w:val="Normal"/>
    <w:qFormat/>
    <w:pPr>
      <w:numPr>
        <w:ilvl w:val="7"/>
        <w:numId w:val="5"/>
      </w:numPr>
      <w:spacing w:before="240"/>
      <w:outlineLvl w:val="7"/>
    </w:pPr>
    <w:rPr>
      <w:sz w:val="20"/>
    </w:rPr>
  </w:style>
  <w:style w:type="paragraph" w:styleId="Heading9">
    <w:name w:val="heading 9"/>
    <w:basedOn w:val="Normal"/>
    <w:next w:val="Normal"/>
    <w:qFormat/>
    <w:pPr>
      <w:numPr>
        <w:ilvl w:val="8"/>
        <w:numId w:val="5"/>
      </w:numPr>
      <w:spacing w:before="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Header">
    <w:name w:val="header"/>
    <w:basedOn w:val="Normal"/>
    <w:pPr>
      <w:tabs>
        <w:tab w:val="center" w:pos="4153"/>
        <w:tab w:val="right" w:pos="8306"/>
      </w:tabs>
    </w:pPr>
    <w:rPr>
      <w:sz w:val="20"/>
    </w:rPr>
  </w:style>
  <w:style w:type="paragraph" w:styleId="ListNumber">
    <w:name w:val="List Number"/>
    <w:basedOn w:val="Normal"/>
    <w:pPr>
      <w:numPr>
        <w:numId w:val="1"/>
      </w:numPr>
    </w:pPr>
  </w:style>
  <w:style w:type="paragraph" w:styleId="ListBullet">
    <w:name w:val="List Bullet"/>
    <w:basedOn w:val="Normal"/>
    <w:autoRedefine/>
    <w:pPr>
      <w:numPr>
        <w:numId w:val="2"/>
      </w:numPr>
    </w:pPr>
    <w:rPr>
      <w:bCs/>
    </w:rPr>
  </w:style>
  <w:style w:type="paragraph" w:styleId="Footer">
    <w:name w:val="footer"/>
    <w:basedOn w:val="Normal"/>
    <w:pPr>
      <w:tabs>
        <w:tab w:val="center" w:pos="4153"/>
        <w:tab w:val="right" w:pos="8306"/>
      </w:tabs>
      <w:spacing w:after="0"/>
    </w:pPr>
    <w:rPr>
      <w:sz w:val="16"/>
    </w:rPr>
  </w:style>
  <w:style w:type="paragraph" w:customStyle="1" w:styleId="titulo">
    <w:name w:val="titulo"/>
    <w:basedOn w:val="Normal"/>
    <w:next w:val="versao"/>
    <w:pPr>
      <w:spacing w:before="5280"/>
      <w:jc w:val="right"/>
    </w:pPr>
    <w:rPr>
      <w:b/>
      <w:sz w:val="36"/>
    </w:rPr>
  </w:style>
  <w:style w:type="paragraph" w:customStyle="1" w:styleId="versao">
    <w:name w:val="versao"/>
    <w:basedOn w:val="titulo"/>
    <w:next w:val="Normal"/>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b/>
      <w:sz w:val="36"/>
    </w:rPr>
  </w:style>
  <w:style w:type="paragraph" w:styleId="TOC1">
    <w:name w:val="toc 1"/>
    <w:basedOn w:val="Normal"/>
    <w:next w:val="Normal"/>
    <w:autoRedefine/>
    <w:uiPriority w:val="39"/>
    <w:pPr>
      <w:tabs>
        <w:tab w:val="left" w:pos="426"/>
        <w:tab w:val="left" w:pos="567"/>
        <w:tab w:val="right" w:leader="dot" w:pos="9060"/>
      </w:tabs>
      <w:spacing w:before="120" w:after="120"/>
      <w:jc w:val="left"/>
    </w:pPr>
    <w:rPr>
      <w:b/>
      <w:caps/>
      <w:noProof/>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b/>
      <w:sz w:val="28"/>
    </w:rPr>
  </w:style>
  <w:style w:type="paragraph" w:styleId="BodyText">
    <w:name w:val="Body Text"/>
    <w:basedOn w:val="Normal"/>
    <w:next w:val="Normal"/>
    <w:rPr>
      <w:i/>
      <w:color w:val="0000FF"/>
    </w:rPr>
  </w:style>
  <w:style w:type="paragraph" w:styleId="BodyText2">
    <w:name w:val="Body Text 2"/>
    <w:basedOn w:val="Normal"/>
    <w:rPr>
      <w:i/>
    </w:rPr>
  </w:style>
  <w:style w:type="paragraph" w:styleId="BodyText3">
    <w:name w:val="Body Text 3"/>
    <w:basedOn w:val="Normal"/>
    <w:rPr>
      <w:color w:val="0000FF"/>
    </w:rPr>
  </w:style>
  <w:style w:type="paragraph" w:customStyle="1" w:styleId="TituloApresentacao">
    <w:name w:val="TituloApresentacao"/>
    <w:basedOn w:val="Normal"/>
    <w:pPr>
      <w:spacing w:before="120" w:after="120"/>
    </w:pPr>
    <w:rPr>
      <w:b/>
      <w:sz w:val="28"/>
    </w:rPr>
  </w:style>
  <w:style w:type="paragraph" w:customStyle="1" w:styleId="Titulo1">
    <w:name w:val="Titulo1"/>
    <w:basedOn w:val="Title"/>
    <w:pPr>
      <w:jc w:val="right"/>
    </w:pPr>
  </w:style>
  <w:style w:type="paragraph" w:styleId="Subtitle">
    <w:name w:val="Subtitle"/>
    <w:basedOn w:val="Normal"/>
    <w:qFormat/>
    <w:pPr>
      <w:jc w:val="center"/>
      <w:outlineLvl w:val="1"/>
    </w:pPr>
    <w:rPr>
      <w:rFonts w:cs="Arial"/>
      <w:szCs w:val="24"/>
    </w:rPr>
  </w:style>
  <w:style w:type="paragraph" w:customStyle="1" w:styleId="TituloApendice">
    <w:name w:val="TituloApendice"/>
    <w:basedOn w:val="Heading1"/>
    <w:next w:val="Normal"/>
    <w:pPr>
      <w:numPr>
        <w:numId w:val="4"/>
      </w:numPr>
    </w:pPr>
  </w:style>
  <w:style w:type="paragraph" w:customStyle="1" w:styleId="Tabletext">
    <w:name w:val="Tabletext"/>
    <w:basedOn w:val="Normal"/>
    <w:pPr>
      <w:keepLines/>
      <w:widowControl w:val="0"/>
      <w:spacing w:line="240" w:lineRule="atLeast"/>
      <w:ind w:left="284"/>
      <w:jc w:val="left"/>
    </w:pPr>
    <w:rPr>
      <w:sz w:val="20"/>
      <w:lang w:val="en-US"/>
    </w:rPr>
  </w:style>
  <w:style w:type="character" w:styleId="Hyperlink">
    <w:name w:val="Hyperlink"/>
    <w:uiPriority w:val="99"/>
    <w:rPr>
      <w:color w:val="0000FF"/>
      <w:u w:val="single"/>
    </w:rPr>
  </w:style>
  <w:style w:type="paragraph" w:customStyle="1" w:styleId="tituloApendice2">
    <w:name w:val="tituloApendice 2"/>
    <w:basedOn w:val="Heading2"/>
    <w:next w:val="Normal"/>
    <w:pPr>
      <w:numPr>
        <w:ilvl w:val="0"/>
        <w:numId w:val="3"/>
      </w:numPr>
    </w:pPr>
    <w:rPr>
      <w:sz w:val="24"/>
    </w:rPr>
  </w:style>
  <w:style w:type="paragraph" w:styleId="Title">
    <w:name w:val="Title"/>
    <w:basedOn w:val="Normal"/>
    <w:qFormat/>
    <w:pPr>
      <w:spacing w:before="240"/>
      <w:jc w:val="center"/>
      <w:outlineLvl w:val="0"/>
    </w:pPr>
    <w:rPr>
      <w:rFonts w:cs="Arial"/>
      <w:b/>
      <w:bCs/>
      <w:kern w:val="28"/>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itleCover">
    <w:name w:val="Title Cover"/>
    <w:basedOn w:val="Normal"/>
    <w:next w:val="Normal"/>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link w:val="BodyTextIndent2Char"/>
    <w:pPr>
      <w:spacing w:before="0" w:after="0"/>
      <w:ind w:left="792"/>
      <w:jc w:val="left"/>
    </w:pPr>
    <w:rPr>
      <w:rFonts w:cs="Arial"/>
      <w:color w:val="0000FF"/>
      <w:szCs w:val="24"/>
    </w:rPr>
  </w:style>
  <w:style w:type="paragraph" w:customStyle="1" w:styleId="Fillinginstruction">
    <w:name w:val="Filling instruction"/>
    <w:basedOn w:val="Normal"/>
    <w:next w:val="Normal"/>
    <w:rPr>
      <w:i/>
      <w:color w:val="0000FF"/>
    </w:rPr>
  </w:style>
  <w:style w:type="paragraph" w:customStyle="1" w:styleId="Fillinginstructiontablecell">
    <w:name w:val="Filling instruction (table cell)"/>
    <w:rsid w:val="0017582F"/>
    <w:pPr>
      <w:ind w:left="34"/>
      <w:jc w:val="center"/>
    </w:pPr>
    <w:rPr>
      <w:rFonts w:ascii="Arial" w:hAnsi="Arial"/>
      <w:i/>
      <w:color w:val="0000FF"/>
    </w:rPr>
  </w:style>
  <w:style w:type="paragraph" w:customStyle="1" w:styleId="Tableheader">
    <w:name w:val="Table header"/>
    <w:rsid w:val="0017582F"/>
    <w:pPr>
      <w:jc w:val="center"/>
    </w:pPr>
    <w:rPr>
      <w:rFonts w:ascii="Arial" w:hAnsi="Arial"/>
      <w:b/>
    </w:rPr>
  </w:style>
  <w:style w:type="table" w:styleId="TableClassic4">
    <w:name w:val="Table Classic 4"/>
    <w:basedOn w:val="TableNormal"/>
    <w:rsid w:val="00540762"/>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BodyTextIndent2Char">
    <w:name w:val="Body Text Indent 2 Char"/>
    <w:link w:val="BodyTextIndent2"/>
    <w:rsid w:val="00375610"/>
    <w:rPr>
      <w:rFonts w:ascii="Arial" w:hAnsi="Arial" w:cs="Arial"/>
      <w:color w:val="0000F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aliti.com.b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qualiti.com.b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qui\Downloads\Documento%20de%20Especificacao%20Funcio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C194-45EF-4942-A61B-527EF42E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Especificacao Funcional</Template>
  <TotalTime>1062</TotalTime>
  <Pages>22</Pages>
  <Words>5579</Words>
  <Characters>30127</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DocumentoEspecificacaoFuncional</vt:lpstr>
    </vt:vector>
  </TitlesOfParts>
  <Company>Centro XML</Company>
  <LinksUpToDate>false</LinksUpToDate>
  <CharactersWithSpaces>35635</CharactersWithSpaces>
  <SharedDoc>false</SharedDoc>
  <HLinks>
    <vt:vector size="246" baseType="variant">
      <vt:variant>
        <vt:i4>1507378</vt:i4>
      </vt:variant>
      <vt:variant>
        <vt:i4>236</vt:i4>
      </vt:variant>
      <vt:variant>
        <vt:i4>0</vt:i4>
      </vt:variant>
      <vt:variant>
        <vt:i4>5</vt:i4>
      </vt:variant>
      <vt:variant>
        <vt:lpwstr/>
      </vt:variant>
      <vt:variant>
        <vt:lpwstr>_Toc55272371</vt:lpwstr>
      </vt:variant>
      <vt:variant>
        <vt:i4>1441842</vt:i4>
      </vt:variant>
      <vt:variant>
        <vt:i4>230</vt:i4>
      </vt:variant>
      <vt:variant>
        <vt:i4>0</vt:i4>
      </vt:variant>
      <vt:variant>
        <vt:i4>5</vt:i4>
      </vt:variant>
      <vt:variant>
        <vt:lpwstr/>
      </vt:variant>
      <vt:variant>
        <vt:lpwstr>_Toc55272370</vt:lpwstr>
      </vt:variant>
      <vt:variant>
        <vt:i4>2031667</vt:i4>
      </vt:variant>
      <vt:variant>
        <vt:i4>224</vt:i4>
      </vt:variant>
      <vt:variant>
        <vt:i4>0</vt:i4>
      </vt:variant>
      <vt:variant>
        <vt:i4>5</vt:i4>
      </vt:variant>
      <vt:variant>
        <vt:lpwstr/>
      </vt:variant>
      <vt:variant>
        <vt:lpwstr>_Toc55272369</vt:lpwstr>
      </vt:variant>
      <vt:variant>
        <vt:i4>1966131</vt:i4>
      </vt:variant>
      <vt:variant>
        <vt:i4>218</vt:i4>
      </vt:variant>
      <vt:variant>
        <vt:i4>0</vt:i4>
      </vt:variant>
      <vt:variant>
        <vt:i4>5</vt:i4>
      </vt:variant>
      <vt:variant>
        <vt:lpwstr/>
      </vt:variant>
      <vt:variant>
        <vt:lpwstr>_Toc55272368</vt:lpwstr>
      </vt:variant>
      <vt:variant>
        <vt:i4>1114163</vt:i4>
      </vt:variant>
      <vt:variant>
        <vt:i4>212</vt:i4>
      </vt:variant>
      <vt:variant>
        <vt:i4>0</vt:i4>
      </vt:variant>
      <vt:variant>
        <vt:i4>5</vt:i4>
      </vt:variant>
      <vt:variant>
        <vt:lpwstr/>
      </vt:variant>
      <vt:variant>
        <vt:lpwstr>_Toc55272367</vt:lpwstr>
      </vt:variant>
      <vt:variant>
        <vt:i4>1048627</vt:i4>
      </vt:variant>
      <vt:variant>
        <vt:i4>206</vt:i4>
      </vt:variant>
      <vt:variant>
        <vt:i4>0</vt:i4>
      </vt:variant>
      <vt:variant>
        <vt:i4>5</vt:i4>
      </vt:variant>
      <vt:variant>
        <vt:lpwstr/>
      </vt:variant>
      <vt:variant>
        <vt:lpwstr>_Toc55272366</vt:lpwstr>
      </vt:variant>
      <vt:variant>
        <vt:i4>1245235</vt:i4>
      </vt:variant>
      <vt:variant>
        <vt:i4>200</vt:i4>
      </vt:variant>
      <vt:variant>
        <vt:i4>0</vt:i4>
      </vt:variant>
      <vt:variant>
        <vt:i4>5</vt:i4>
      </vt:variant>
      <vt:variant>
        <vt:lpwstr/>
      </vt:variant>
      <vt:variant>
        <vt:lpwstr>_Toc55272365</vt:lpwstr>
      </vt:variant>
      <vt:variant>
        <vt:i4>1179699</vt:i4>
      </vt:variant>
      <vt:variant>
        <vt:i4>194</vt:i4>
      </vt:variant>
      <vt:variant>
        <vt:i4>0</vt:i4>
      </vt:variant>
      <vt:variant>
        <vt:i4>5</vt:i4>
      </vt:variant>
      <vt:variant>
        <vt:lpwstr/>
      </vt:variant>
      <vt:variant>
        <vt:lpwstr>_Toc55272364</vt:lpwstr>
      </vt:variant>
      <vt:variant>
        <vt:i4>1376307</vt:i4>
      </vt:variant>
      <vt:variant>
        <vt:i4>188</vt:i4>
      </vt:variant>
      <vt:variant>
        <vt:i4>0</vt:i4>
      </vt:variant>
      <vt:variant>
        <vt:i4>5</vt:i4>
      </vt:variant>
      <vt:variant>
        <vt:lpwstr/>
      </vt:variant>
      <vt:variant>
        <vt:lpwstr>_Toc55272363</vt:lpwstr>
      </vt:variant>
      <vt:variant>
        <vt:i4>1310771</vt:i4>
      </vt:variant>
      <vt:variant>
        <vt:i4>182</vt:i4>
      </vt:variant>
      <vt:variant>
        <vt:i4>0</vt:i4>
      </vt:variant>
      <vt:variant>
        <vt:i4>5</vt:i4>
      </vt:variant>
      <vt:variant>
        <vt:lpwstr/>
      </vt:variant>
      <vt:variant>
        <vt:lpwstr>_Toc55272362</vt:lpwstr>
      </vt:variant>
      <vt:variant>
        <vt:i4>1507379</vt:i4>
      </vt:variant>
      <vt:variant>
        <vt:i4>176</vt:i4>
      </vt:variant>
      <vt:variant>
        <vt:i4>0</vt:i4>
      </vt:variant>
      <vt:variant>
        <vt:i4>5</vt:i4>
      </vt:variant>
      <vt:variant>
        <vt:lpwstr/>
      </vt:variant>
      <vt:variant>
        <vt:lpwstr>_Toc55272361</vt:lpwstr>
      </vt:variant>
      <vt:variant>
        <vt:i4>1441843</vt:i4>
      </vt:variant>
      <vt:variant>
        <vt:i4>170</vt:i4>
      </vt:variant>
      <vt:variant>
        <vt:i4>0</vt:i4>
      </vt:variant>
      <vt:variant>
        <vt:i4>5</vt:i4>
      </vt:variant>
      <vt:variant>
        <vt:lpwstr/>
      </vt:variant>
      <vt:variant>
        <vt:lpwstr>_Toc55272360</vt:lpwstr>
      </vt:variant>
      <vt:variant>
        <vt:i4>2031664</vt:i4>
      </vt:variant>
      <vt:variant>
        <vt:i4>164</vt:i4>
      </vt:variant>
      <vt:variant>
        <vt:i4>0</vt:i4>
      </vt:variant>
      <vt:variant>
        <vt:i4>5</vt:i4>
      </vt:variant>
      <vt:variant>
        <vt:lpwstr/>
      </vt:variant>
      <vt:variant>
        <vt:lpwstr>_Toc55272359</vt:lpwstr>
      </vt:variant>
      <vt:variant>
        <vt:i4>1966128</vt:i4>
      </vt:variant>
      <vt:variant>
        <vt:i4>158</vt:i4>
      </vt:variant>
      <vt:variant>
        <vt:i4>0</vt:i4>
      </vt:variant>
      <vt:variant>
        <vt:i4>5</vt:i4>
      </vt:variant>
      <vt:variant>
        <vt:lpwstr/>
      </vt:variant>
      <vt:variant>
        <vt:lpwstr>_Toc55272358</vt:lpwstr>
      </vt:variant>
      <vt:variant>
        <vt:i4>1114160</vt:i4>
      </vt:variant>
      <vt:variant>
        <vt:i4>152</vt:i4>
      </vt:variant>
      <vt:variant>
        <vt:i4>0</vt:i4>
      </vt:variant>
      <vt:variant>
        <vt:i4>5</vt:i4>
      </vt:variant>
      <vt:variant>
        <vt:lpwstr/>
      </vt:variant>
      <vt:variant>
        <vt:lpwstr>_Toc55272357</vt:lpwstr>
      </vt:variant>
      <vt:variant>
        <vt:i4>1048624</vt:i4>
      </vt:variant>
      <vt:variant>
        <vt:i4>146</vt:i4>
      </vt:variant>
      <vt:variant>
        <vt:i4>0</vt:i4>
      </vt:variant>
      <vt:variant>
        <vt:i4>5</vt:i4>
      </vt:variant>
      <vt:variant>
        <vt:lpwstr/>
      </vt:variant>
      <vt:variant>
        <vt:lpwstr>_Toc55272356</vt:lpwstr>
      </vt:variant>
      <vt:variant>
        <vt:i4>1245232</vt:i4>
      </vt:variant>
      <vt:variant>
        <vt:i4>140</vt:i4>
      </vt:variant>
      <vt:variant>
        <vt:i4>0</vt:i4>
      </vt:variant>
      <vt:variant>
        <vt:i4>5</vt:i4>
      </vt:variant>
      <vt:variant>
        <vt:lpwstr/>
      </vt:variant>
      <vt:variant>
        <vt:lpwstr>_Toc55272355</vt:lpwstr>
      </vt:variant>
      <vt:variant>
        <vt:i4>1179696</vt:i4>
      </vt:variant>
      <vt:variant>
        <vt:i4>134</vt:i4>
      </vt:variant>
      <vt:variant>
        <vt:i4>0</vt:i4>
      </vt:variant>
      <vt:variant>
        <vt:i4>5</vt:i4>
      </vt:variant>
      <vt:variant>
        <vt:lpwstr/>
      </vt:variant>
      <vt:variant>
        <vt:lpwstr>_Toc55272354</vt:lpwstr>
      </vt:variant>
      <vt:variant>
        <vt:i4>1376304</vt:i4>
      </vt:variant>
      <vt:variant>
        <vt:i4>128</vt:i4>
      </vt:variant>
      <vt:variant>
        <vt:i4>0</vt:i4>
      </vt:variant>
      <vt:variant>
        <vt:i4>5</vt:i4>
      </vt:variant>
      <vt:variant>
        <vt:lpwstr/>
      </vt:variant>
      <vt:variant>
        <vt:lpwstr>_Toc55272353</vt:lpwstr>
      </vt:variant>
      <vt:variant>
        <vt:i4>1310768</vt:i4>
      </vt:variant>
      <vt:variant>
        <vt:i4>122</vt:i4>
      </vt:variant>
      <vt:variant>
        <vt:i4>0</vt:i4>
      </vt:variant>
      <vt:variant>
        <vt:i4>5</vt:i4>
      </vt:variant>
      <vt:variant>
        <vt:lpwstr/>
      </vt:variant>
      <vt:variant>
        <vt:lpwstr>_Toc55272352</vt:lpwstr>
      </vt:variant>
      <vt:variant>
        <vt:i4>1507376</vt:i4>
      </vt:variant>
      <vt:variant>
        <vt:i4>116</vt:i4>
      </vt:variant>
      <vt:variant>
        <vt:i4>0</vt:i4>
      </vt:variant>
      <vt:variant>
        <vt:i4>5</vt:i4>
      </vt:variant>
      <vt:variant>
        <vt:lpwstr/>
      </vt:variant>
      <vt:variant>
        <vt:lpwstr>_Toc55272351</vt:lpwstr>
      </vt:variant>
      <vt:variant>
        <vt:i4>1441840</vt:i4>
      </vt:variant>
      <vt:variant>
        <vt:i4>110</vt:i4>
      </vt:variant>
      <vt:variant>
        <vt:i4>0</vt:i4>
      </vt:variant>
      <vt:variant>
        <vt:i4>5</vt:i4>
      </vt:variant>
      <vt:variant>
        <vt:lpwstr/>
      </vt:variant>
      <vt:variant>
        <vt:lpwstr>_Toc55272350</vt:lpwstr>
      </vt:variant>
      <vt:variant>
        <vt:i4>2031665</vt:i4>
      </vt:variant>
      <vt:variant>
        <vt:i4>104</vt:i4>
      </vt:variant>
      <vt:variant>
        <vt:i4>0</vt:i4>
      </vt:variant>
      <vt:variant>
        <vt:i4>5</vt:i4>
      </vt:variant>
      <vt:variant>
        <vt:lpwstr/>
      </vt:variant>
      <vt:variant>
        <vt:lpwstr>_Toc55272349</vt:lpwstr>
      </vt:variant>
      <vt:variant>
        <vt:i4>1966129</vt:i4>
      </vt:variant>
      <vt:variant>
        <vt:i4>98</vt:i4>
      </vt:variant>
      <vt:variant>
        <vt:i4>0</vt:i4>
      </vt:variant>
      <vt:variant>
        <vt:i4>5</vt:i4>
      </vt:variant>
      <vt:variant>
        <vt:lpwstr/>
      </vt:variant>
      <vt:variant>
        <vt:lpwstr>_Toc55272348</vt:lpwstr>
      </vt:variant>
      <vt:variant>
        <vt:i4>1114161</vt:i4>
      </vt:variant>
      <vt:variant>
        <vt:i4>92</vt:i4>
      </vt:variant>
      <vt:variant>
        <vt:i4>0</vt:i4>
      </vt:variant>
      <vt:variant>
        <vt:i4>5</vt:i4>
      </vt:variant>
      <vt:variant>
        <vt:lpwstr/>
      </vt:variant>
      <vt:variant>
        <vt:lpwstr>_Toc55272347</vt:lpwstr>
      </vt:variant>
      <vt:variant>
        <vt:i4>1048625</vt:i4>
      </vt:variant>
      <vt:variant>
        <vt:i4>86</vt:i4>
      </vt:variant>
      <vt:variant>
        <vt:i4>0</vt:i4>
      </vt:variant>
      <vt:variant>
        <vt:i4>5</vt:i4>
      </vt:variant>
      <vt:variant>
        <vt:lpwstr/>
      </vt:variant>
      <vt:variant>
        <vt:lpwstr>_Toc55272346</vt:lpwstr>
      </vt:variant>
      <vt:variant>
        <vt:i4>1245233</vt:i4>
      </vt:variant>
      <vt:variant>
        <vt:i4>80</vt:i4>
      </vt:variant>
      <vt:variant>
        <vt:i4>0</vt:i4>
      </vt:variant>
      <vt:variant>
        <vt:i4>5</vt:i4>
      </vt:variant>
      <vt:variant>
        <vt:lpwstr/>
      </vt:variant>
      <vt:variant>
        <vt:lpwstr>_Toc55272345</vt:lpwstr>
      </vt:variant>
      <vt:variant>
        <vt:i4>1179697</vt:i4>
      </vt:variant>
      <vt:variant>
        <vt:i4>74</vt:i4>
      </vt:variant>
      <vt:variant>
        <vt:i4>0</vt:i4>
      </vt:variant>
      <vt:variant>
        <vt:i4>5</vt:i4>
      </vt:variant>
      <vt:variant>
        <vt:lpwstr/>
      </vt:variant>
      <vt:variant>
        <vt:lpwstr>_Toc55272344</vt:lpwstr>
      </vt:variant>
      <vt:variant>
        <vt:i4>1376305</vt:i4>
      </vt:variant>
      <vt:variant>
        <vt:i4>68</vt:i4>
      </vt:variant>
      <vt:variant>
        <vt:i4>0</vt:i4>
      </vt:variant>
      <vt:variant>
        <vt:i4>5</vt:i4>
      </vt:variant>
      <vt:variant>
        <vt:lpwstr/>
      </vt:variant>
      <vt:variant>
        <vt:lpwstr>_Toc55272343</vt:lpwstr>
      </vt:variant>
      <vt:variant>
        <vt:i4>1310769</vt:i4>
      </vt:variant>
      <vt:variant>
        <vt:i4>62</vt:i4>
      </vt:variant>
      <vt:variant>
        <vt:i4>0</vt:i4>
      </vt:variant>
      <vt:variant>
        <vt:i4>5</vt:i4>
      </vt:variant>
      <vt:variant>
        <vt:lpwstr/>
      </vt:variant>
      <vt:variant>
        <vt:lpwstr>_Toc55272342</vt:lpwstr>
      </vt:variant>
      <vt:variant>
        <vt:i4>1507377</vt:i4>
      </vt:variant>
      <vt:variant>
        <vt:i4>56</vt:i4>
      </vt:variant>
      <vt:variant>
        <vt:i4>0</vt:i4>
      </vt:variant>
      <vt:variant>
        <vt:i4>5</vt:i4>
      </vt:variant>
      <vt:variant>
        <vt:lpwstr/>
      </vt:variant>
      <vt:variant>
        <vt:lpwstr>_Toc55272341</vt:lpwstr>
      </vt:variant>
      <vt:variant>
        <vt:i4>1441841</vt:i4>
      </vt:variant>
      <vt:variant>
        <vt:i4>50</vt:i4>
      </vt:variant>
      <vt:variant>
        <vt:i4>0</vt:i4>
      </vt:variant>
      <vt:variant>
        <vt:i4>5</vt:i4>
      </vt:variant>
      <vt:variant>
        <vt:lpwstr/>
      </vt:variant>
      <vt:variant>
        <vt:lpwstr>_Toc55272340</vt:lpwstr>
      </vt:variant>
      <vt:variant>
        <vt:i4>2031670</vt:i4>
      </vt:variant>
      <vt:variant>
        <vt:i4>44</vt:i4>
      </vt:variant>
      <vt:variant>
        <vt:i4>0</vt:i4>
      </vt:variant>
      <vt:variant>
        <vt:i4>5</vt:i4>
      </vt:variant>
      <vt:variant>
        <vt:lpwstr/>
      </vt:variant>
      <vt:variant>
        <vt:lpwstr>_Toc55272339</vt:lpwstr>
      </vt:variant>
      <vt:variant>
        <vt:i4>1966134</vt:i4>
      </vt:variant>
      <vt:variant>
        <vt:i4>38</vt:i4>
      </vt:variant>
      <vt:variant>
        <vt:i4>0</vt:i4>
      </vt:variant>
      <vt:variant>
        <vt:i4>5</vt:i4>
      </vt:variant>
      <vt:variant>
        <vt:lpwstr/>
      </vt:variant>
      <vt:variant>
        <vt:lpwstr>_Toc55272338</vt:lpwstr>
      </vt:variant>
      <vt:variant>
        <vt:i4>1114166</vt:i4>
      </vt:variant>
      <vt:variant>
        <vt:i4>32</vt:i4>
      </vt:variant>
      <vt:variant>
        <vt:i4>0</vt:i4>
      </vt:variant>
      <vt:variant>
        <vt:i4>5</vt:i4>
      </vt:variant>
      <vt:variant>
        <vt:lpwstr/>
      </vt:variant>
      <vt:variant>
        <vt:lpwstr>_Toc55272337</vt:lpwstr>
      </vt:variant>
      <vt:variant>
        <vt:i4>1048630</vt:i4>
      </vt:variant>
      <vt:variant>
        <vt:i4>26</vt:i4>
      </vt:variant>
      <vt:variant>
        <vt:i4>0</vt:i4>
      </vt:variant>
      <vt:variant>
        <vt:i4>5</vt:i4>
      </vt:variant>
      <vt:variant>
        <vt:lpwstr/>
      </vt:variant>
      <vt:variant>
        <vt:lpwstr>_Toc55272336</vt:lpwstr>
      </vt:variant>
      <vt:variant>
        <vt:i4>1245238</vt:i4>
      </vt:variant>
      <vt:variant>
        <vt:i4>20</vt:i4>
      </vt:variant>
      <vt:variant>
        <vt:i4>0</vt:i4>
      </vt:variant>
      <vt:variant>
        <vt:i4>5</vt:i4>
      </vt:variant>
      <vt:variant>
        <vt:lpwstr/>
      </vt:variant>
      <vt:variant>
        <vt:lpwstr>_Toc55272335</vt:lpwstr>
      </vt:variant>
      <vt:variant>
        <vt:i4>1179702</vt:i4>
      </vt:variant>
      <vt:variant>
        <vt:i4>14</vt:i4>
      </vt:variant>
      <vt:variant>
        <vt:i4>0</vt:i4>
      </vt:variant>
      <vt:variant>
        <vt:i4>5</vt:i4>
      </vt:variant>
      <vt:variant>
        <vt:lpwstr/>
      </vt:variant>
      <vt:variant>
        <vt:lpwstr>_Toc55272334</vt:lpwstr>
      </vt:variant>
      <vt:variant>
        <vt:i4>1376310</vt:i4>
      </vt:variant>
      <vt:variant>
        <vt:i4>8</vt:i4>
      </vt:variant>
      <vt:variant>
        <vt:i4>0</vt:i4>
      </vt:variant>
      <vt:variant>
        <vt:i4>5</vt:i4>
      </vt:variant>
      <vt:variant>
        <vt:lpwstr/>
      </vt:variant>
      <vt:variant>
        <vt:lpwstr>_Toc55272333</vt:lpwstr>
      </vt:variant>
      <vt:variant>
        <vt:i4>7864352</vt:i4>
      </vt:variant>
      <vt:variant>
        <vt:i4>3</vt:i4>
      </vt:variant>
      <vt:variant>
        <vt:i4>0</vt:i4>
      </vt:variant>
      <vt:variant>
        <vt:i4>5</vt:i4>
      </vt:variant>
      <vt:variant>
        <vt:lpwstr>http://www.qualiti.com.br/</vt:lpwstr>
      </vt:variant>
      <vt:variant>
        <vt:lpwstr/>
      </vt:variant>
      <vt:variant>
        <vt:i4>7864352</vt:i4>
      </vt:variant>
      <vt:variant>
        <vt:i4>0</vt:i4>
      </vt:variant>
      <vt:variant>
        <vt:i4>0</vt:i4>
      </vt:variant>
      <vt:variant>
        <vt:i4>5</vt:i4>
      </vt:variant>
      <vt:variant>
        <vt:lpwstr>http://www.qualiti.com.br/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Luis Henrique</dc:creator>
  <cp:keywords/>
  <cp:lastModifiedBy>Luis Henrique</cp:lastModifiedBy>
  <cp:revision>16</cp:revision>
  <cp:lastPrinted>2001-09-05T14:41:00Z</cp:lastPrinted>
  <dcterms:created xsi:type="dcterms:W3CDTF">2019-12-07T21:38:00Z</dcterms:created>
  <dcterms:modified xsi:type="dcterms:W3CDTF">2019-12-12T21:04:00Z</dcterms:modified>
</cp:coreProperties>
</file>